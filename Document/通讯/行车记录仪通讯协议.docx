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eastAsia="黑体" w:hAnsiTheme="minorEastAsia"/>
          <w:b/>
          <w:sz w:val="36"/>
          <w:szCs w:val="36"/>
        </w:rPr>
      </w:pPr>
    </w:p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rFonts w:ascii="黑体" w:eastAsia="黑体" w:hAnsiTheme="minorEastAsia"/>
          <w:b/>
          <w:sz w:val="28"/>
          <w:szCs w:val="28"/>
        </w:rPr>
      </w:pPr>
      <w:r>
        <w:rPr>
          <w:rFonts w:hint="eastAsia" w:ascii="黑体" w:eastAsia="黑体" w:hAnsiTheme="minorEastAsia"/>
          <w:b/>
          <w:sz w:val="28"/>
          <w:szCs w:val="28"/>
        </w:rPr>
        <w:t>网络</w:t>
      </w:r>
      <w:r>
        <w:rPr>
          <w:rFonts w:ascii="黑体" w:eastAsia="黑体" w:hAnsiTheme="minorEastAsia"/>
          <w:b/>
          <w:sz w:val="28"/>
          <w:szCs w:val="28"/>
        </w:rPr>
        <w:t>传输数据包格式定义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struct PACKHEAD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//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 xml:space="preserve">网络包头 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int</w:t>
      </w:r>
      <w:r>
        <w:rPr>
          <w:rFonts w:hint="eastAsia" w:asciiTheme="minorEastAsia" w:hAnsiTheme="minorEastAsia"/>
        </w:rPr>
        <w:t xml:space="preserve"> m_dwSignature;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// 标志位(4字节)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int</w:t>
      </w:r>
      <w:r>
        <w:rPr>
          <w:rFonts w:hint="eastAsia" w:asciiTheme="minorEastAsia" w:hAnsiTheme="minorEastAsia"/>
        </w:rPr>
        <w:t xml:space="preserve"> m_dwCommand;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// 命令代码 (4字节)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int</w:t>
      </w:r>
      <w:r>
        <w:rPr>
          <w:rFonts w:hint="eastAsia" w:asciiTheme="minorEastAsia" w:hAnsiTheme="minorEastAsia"/>
        </w:rPr>
        <w:t xml:space="preserve"> m_dwLength;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// 包数据长度(4字节)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OUTDATA_PACKHEAD::OUTDATA_PACKHEAD()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:m_dwSignature(0x55AAAA55), \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m_dwCommand(0), m_dwLength(0)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{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}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};</w:t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685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校验位</w:t>
      </w:r>
      <w:r>
        <w:rPr>
          <w:rFonts w:asciiTheme="minorEastAsia" w:hAnsiTheme="minorEastAsia"/>
        </w:rPr>
        <w:t>占一</w:t>
      </w:r>
      <w:r>
        <w:rPr>
          <w:rFonts w:hint="eastAsia" w:asciiTheme="minorEastAsia" w:hAnsiTheme="minorEastAsia"/>
        </w:rPr>
        <w:t>个</w:t>
      </w:r>
      <w:r>
        <w:rPr>
          <w:rFonts w:asciiTheme="minorEastAsia" w:hAnsiTheme="minorEastAsia"/>
        </w:rPr>
        <w:t>字节</w:t>
      </w:r>
    </w:p>
    <w:p>
      <w:r>
        <w:tab/>
      </w:r>
    </w:p>
    <w:p>
      <w:r>
        <w:rPr>
          <w:rFonts w:hint="eastAsia"/>
        </w:rPr>
        <w:t>发送</w:t>
      </w:r>
      <w:r>
        <w:t>规则：</w:t>
      </w:r>
    </w:p>
    <w:p>
      <w:r>
        <w:tab/>
      </w:r>
      <w:r>
        <w:rPr>
          <w:rFonts w:hint="eastAsia"/>
        </w:rPr>
        <w:t>每个</w:t>
      </w:r>
      <w:r>
        <w:t>数据包包含</w:t>
      </w:r>
      <w:r>
        <w:rPr>
          <w:rFonts w:hint="eastAsia"/>
        </w:rPr>
        <w:t>：</w:t>
      </w:r>
      <w:r>
        <w:t>包头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包</w:t>
      </w:r>
      <w:r>
        <w:t>数据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校验位</w:t>
      </w:r>
    </w:p>
    <w:p>
      <w:r>
        <w:tab/>
      </w:r>
      <w:r>
        <w:rPr>
          <w:rFonts w:hint="eastAsia"/>
        </w:rPr>
        <w:t>校验位的</w:t>
      </w:r>
      <w:r>
        <w:t>计算：</w:t>
      </w:r>
      <w:r>
        <w:rPr>
          <w:rFonts w:hint="eastAsia"/>
        </w:rPr>
        <w:t>包头和</w:t>
      </w:r>
      <w:r>
        <w:t>包数据的</w:t>
      </w:r>
      <w:r>
        <w:rPr>
          <w:rFonts w:hint="eastAsia"/>
        </w:rPr>
        <w:t>每个</w:t>
      </w:r>
      <w:r>
        <w:t>字节</w:t>
      </w:r>
      <w:r>
        <w:rPr>
          <w:rFonts w:hint="eastAsia"/>
        </w:rPr>
        <w:t>(无</w:t>
      </w:r>
      <w:r>
        <w:t>符号</w:t>
      </w:r>
      <w:r>
        <w:rPr>
          <w:rFonts w:hint="eastAsia"/>
        </w:rPr>
        <w:t>)</w:t>
      </w:r>
      <w:r>
        <w:t>累加后得到的值赋给校验位</w:t>
      </w:r>
    </w:p>
    <w:p/>
    <w:p/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仪器</w:t>
      </w:r>
      <w:r>
        <w:rPr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软件</w:t>
      </w:r>
      <w:r>
        <w:rPr>
          <w:b/>
          <w:sz w:val="28"/>
          <w:szCs w:val="28"/>
        </w:rPr>
        <w:t>协议定义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</w:t>
      </w:r>
      <w:r>
        <w:rPr>
          <w:rFonts w:hint="eastAsia"/>
          <w:b/>
        </w:rPr>
        <w:t>：</w:t>
      </w:r>
      <w:r>
        <w:t>1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r>
        <w:rPr>
          <w:rFonts w:hint="eastAsia"/>
        </w:rPr>
        <w:t>心跳</w:t>
      </w:r>
      <w:r>
        <w:t>包</w:t>
      </w:r>
      <w:r>
        <w:rPr>
          <w:rFonts w:hint="eastAsia"/>
        </w:rPr>
        <w:t>，</w:t>
      </w:r>
      <w:r>
        <w:t>仪器</w:t>
      </w:r>
      <w:r>
        <w:rPr>
          <w:rFonts w:hint="eastAsia"/>
        </w:rPr>
        <w:t>定时发送状态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  <w:rPr>
          <w:ins w:id="0" w:author="tangxiaodong" w:date="2019-04-29T17:30:48Z"/>
          <w:rFonts w:hint="default" w:eastAsia="宋体"/>
          <w:lang w:val="en-US" w:eastAsia="zh-CN"/>
        </w:rPr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仪器唯一</w:t>
      </w:r>
      <w:r>
        <w:t>编码</w:t>
      </w:r>
      <w:r>
        <w:rPr>
          <w:rFonts w:hint="eastAsia"/>
        </w:rPr>
        <w:t>，</w:t>
      </w:r>
      <w:ins w:id="1" w:author="tangxiaodong" w:date="2019-04-29T17:32:10Z">
        <w:r>
          <w:rPr>
            <w:rFonts w:hint="eastAsia"/>
            <w:lang w:val="en-US" w:eastAsia="zh-CN"/>
            <w:rPrChange w:id="2" w:author="tangxiaodong" w:date="2019-04-29T17:33:06Z">
              <w:rPr>
                <w:rFonts w:hint="eastAsia"/>
                <w:lang w:val="en-US" w:eastAsia="zh-CN"/>
              </w:rPr>
            </w:rPrChange>
          </w:rPr>
          <w:t>记录</w:t>
        </w:r>
      </w:ins>
      <w:ins w:id="4" w:author="tangxiaodong" w:date="2019-04-29T17:32:12Z">
        <w:r>
          <w:rPr>
            <w:rFonts w:hint="eastAsia"/>
            <w:lang w:val="en-US" w:eastAsia="zh-CN"/>
            <w:rPrChange w:id="5" w:author="tangxiaodong" w:date="2019-04-29T17:33:06Z">
              <w:rPr>
                <w:rFonts w:hint="eastAsia"/>
                <w:lang w:val="en-US" w:eastAsia="zh-CN"/>
              </w:rPr>
            </w:rPrChange>
          </w:rPr>
          <w:t>状态</w:t>
        </w:r>
      </w:ins>
      <w:ins w:id="7" w:author="tangxiaodong" w:date="2019-04-29T17:32:43Z">
        <w:r>
          <w:rPr>
            <w:rFonts w:hint="eastAsia"/>
            <w:lang w:val="en-US" w:eastAsia="zh-CN"/>
            <w:rPrChange w:id="8" w:author="tangxiaodong" w:date="2019-04-29T17:33:06Z">
              <w:rPr>
                <w:rFonts w:hint="eastAsia"/>
                <w:lang w:val="en-US" w:eastAsia="zh-CN"/>
              </w:rPr>
            </w:rPrChange>
          </w:rPr>
          <w:t>，</w:t>
        </w:r>
      </w:ins>
      <w:r>
        <w:rPr>
          <w:rFonts w:hint="eastAsia"/>
        </w:rPr>
        <w:t>采样</w:t>
      </w:r>
      <w:r>
        <w:t>状态</w:t>
      </w:r>
      <w:r>
        <w:rPr>
          <w:rFonts w:hint="eastAsia"/>
        </w:rPr>
        <w:t>，电池</w:t>
      </w:r>
      <w:r>
        <w:t>电量</w:t>
      </w:r>
      <w:ins w:id="10" w:author="xb21cn" w:date="2019-01-02T16:36:00Z">
        <w:r>
          <w:rPr>
            <w:rFonts w:hint="eastAsia"/>
          </w:rPr>
          <w:t>信息</w:t>
        </w:r>
      </w:ins>
      <w:bookmarkStart w:id="0" w:name="_GoBack"/>
      <w:bookmarkEnd w:id="0"/>
      <w:r>
        <w:rPr>
          <w:rFonts w:hint="default"/>
          <w:lang w:val="en-US"/>
        </w:rPr>
        <w:t xml:space="preserve">，传感器状态， </w:t>
      </w:r>
      <w:ins w:id="11" w:author="tangxiaodong" w:date="2019-04-29T17:31:09Z">
        <w:r>
          <w:rPr>
            <w:rFonts w:hint="eastAsia"/>
            <w:lang w:val="en-US" w:eastAsia="zh-CN"/>
          </w:rPr>
          <w:t>传感器</w:t>
        </w:r>
      </w:ins>
      <w:ins w:id="12" w:author="tangxiaodong" w:date="2019-04-29T17:31:10Z">
        <w:r>
          <w:rPr>
            <w:rFonts w:hint="eastAsia"/>
            <w:lang w:val="en-US" w:eastAsia="zh-CN"/>
          </w:rPr>
          <w:t>状态</w:t>
        </w:r>
      </w:ins>
    </w:p>
    <w:p>
      <w:pPr>
        <w:pStyle w:val="11"/>
        <w:spacing w:line="360" w:lineRule="auto"/>
        <w:ind w:left="720" w:firstLine="0" w:firstLineChars="0"/>
        <w:jc w:val="left"/>
        <w:rPr>
          <w:del w:id="13" w:author="tangxiaodong" w:date="2019-04-29T17:30:47Z"/>
        </w:rPr>
      </w:pPr>
      <w:del w:id="14" w:author="tangxiaodong" w:date="2019-04-29T17:30:47Z">
        <w:r>
          <w:rPr/>
          <w:delText>GPS</w:delText>
        </w:r>
      </w:del>
      <w:del w:id="15" w:author="tangxiaodong" w:date="2019-04-29T17:30:47Z">
        <w:r>
          <w:rPr>
            <w:rFonts w:hint="eastAsia"/>
          </w:rPr>
          <w:delText>连接</w:delText>
        </w:r>
      </w:del>
      <w:del w:id="16" w:author="tangxiaodong" w:date="2019-04-29T17:30:47Z">
        <w:r>
          <w:rPr/>
          <w:delText>状态</w:delText>
        </w:r>
      </w:del>
      <w:del w:id="17" w:author="tangxiaodong" w:date="2019-04-29T17:30:47Z">
        <w:r>
          <w:rPr>
            <w:rFonts w:hint="eastAsia"/>
          </w:rPr>
          <w:delText>，GPS经度，GPS</w:delText>
        </w:r>
      </w:del>
      <w:del w:id="18" w:author="tangxiaodong" w:date="2019-04-29T17:30:47Z">
        <w:r>
          <w:rPr/>
          <w:delText>纬度</w:delText>
        </w:r>
      </w:del>
      <w:del w:id="19" w:author="tangxiaodong" w:date="2019-04-29T17:30:47Z">
        <w:r>
          <w:rPr>
            <w:rFonts w:hint="eastAsia"/>
          </w:rPr>
          <w:delText>，GPS</w:delText>
        </w:r>
      </w:del>
      <w:del w:id="20" w:author="tangxiaodong" w:date="2019-04-29T17:30:47Z">
        <w:r>
          <w:rPr/>
          <w:delText>可见卫星数</w:delText>
        </w:r>
      </w:del>
      <w:del w:id="21" w:author="tangxiaodong" w:date="2019-04-29T17:30:47Z">
        <w:r>
          <w:rPr>
            <w:rFonts w:hint="eastAsia"/>
          </w:rPr>
          <w:delText>，GPS追踪</w:delText>
        </w:r>
      </w:del>
      <w:del w:id="22" w:author="tangxiaodong" w:date="2019-04-29T17:30:47Z">
        <w:r>
          <w:rPr/>
          <w:delText>卫星数</w:delText>
        </w:r>
      </w:del>
      <w:del w:id="23" w:author="tangxiaodong" w:date="2019-04-29T17:30:47Z">
        <w:r>
          <w:rPr>
            <w:rFonts w:hint="eastAsia"/>
          </w:rPr>
          <w:delText>，存储</w:delText>
        </w:r>
      </w:del>
      <w:del w:id="24" w:author="tangxiaodong" w:date="2019-04-29T17:30:47Z">
        <w:r>
          <w:rPr/>
          <w:delText>时间长度</w:delText>
        </w:r>
      </w:del>
      <w:ins w:id="25" w:author="xb21cn" w:date="2019-01-02T16:36:00Z">
        <w:del w:id="26" w:author="tangxiaodong" w:date="2019-04-29T17:30:47Z">
          <w:r>
            <w:rPr>
              <w:rFonts w:hint="eastAsia"/>
            </w:rPr>
            <w:delText>4G信号强度</w:delText>
          </w:r>
        </w:del>
      </w:ins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长度：36，</w:t>
      </w:r>
      <w:r>
        <w:rPr>
          <w:rFonts w:hint="eastAsia"/>
        </w:rPr>
        <w:t xml:space="preserve">sizeof(byte) * 16 + sizeof(bool) </w:t>
      </w:r>
      <w:r>
        <w:t xml:space="preserve">+ sizeof(byte) </w:t>
      </w:r>
      <w:ins w:id="27" w:author="xb21cn" w:date="2019-01-02T16:37:00Z">
        <w:r>
          <w:rPr>
            <w:rFonts w:hint="eastAsia"/>
          </w:rPr>
          <w:t>*64</w:t>
        </w:r>
      </w:ins>
      <w:r>
        <w:rPr>
          <w:rFonts w:hint="eastAsia"/>
        </w:rPr>
        <w:t>+</w:t>
      </w:r>
      <w:r>
        <w:t xml:space="preserve"> sizeof(byte) +</w:t>
      </w:r>
      <w:r>
        <w:rPr>
          <w:rFonts w:hint="eastAsia"/>
        </w:rPr>
        <w:t xml:space="preserve"> sizeof(</w:t>
      </w:r>
      <w:r>
        <w:t>byte</w:t>
      </w:r>
      <w:r>
        <w:rPr>
          <w:rFonts w:hint="eastAsia"/>
        </w:rPr>
        <w:t>)</w:t>
      </w:r>
      <w:r>
        <w:t xml:space="preserve"> + sizeof(float) + sizeof(float) + sizeof(short) + sizeof(short) + sizeof(</w:t>
      </w:r>
      <w:del w:id="28" w:author="xb21cn" w:date="2019-01-02T16:37:00Z">
        <w:r>
          <w:rPr>
            <w:rFonts w:hint="eastAsia"/>
          </w:rPr>
          <w:delText>float</w:delText>
        </w:r>
      </w:del>
      <w:ins w:id="29" w:author="xb21cn" w:date="2019-01-02T16:37:00Z">
        <w:r>
          <w:rPr>
            <w:rFonts w:hint="eastAsia"/>
          </w:rPr>
          <w:t>int</w:t>
        </w:r>
      </w:ins>
      <w:r>
        <w:t>)</w:t>
      </w:r>
    </w:p>
    <w:p>
      <w:pPr>
        <w:pStyle w:val="11"/>
        <w:spacing w:line="360" w:lineRule="auto"/>
        <w:ind w:left="36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color w:val="FF0000"/>
          <w:rPrChange w:id="30" w:author="Administrator" w:date="2018-07-04T16:31:00Z">
            <w:rPr/>
          </w:rPrChange>
        </w:rPr>
        <w:t>2</w:t>
      </w:r>
    </w:p>
    <w:p>
      <w:pPr>
        <w:spacing w:line="360" w:lineRule="auto"/>
        <w:ind w:left="72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0"/>
      <w:r>
        <w:rPr>
          <w:rFonts w:hint="eastAsia"/>
        </w:rPr>
        <w:t>测试4</w:t>
      </w:r>
      <w:r>
        <w:t>G通讯速率</w:t>
      </w:r>
      <w:commentRangeEnd w:id="0"/>
      <w:r>
        <w:commentReference w:id="0"/>
      </w:r>
      <w:r>
        <w:rPr>
          <w:rFonts w:hint="eastAsia"/>
        </w:rPr>
        <w:t>，</w:t>
      </w:r>
      <w:r>
        <w:t>仪器接收到该命令后，根据用户给定的字节数发送数据直到发送完毕</w:t>
      </w:r>
      <w:r>
        <w:rPr>
          <w:rFonts w:hint="eastAsia"/>
        </w:rPr>
        <w:t>，</w:t>
      </w:r>
      <w:r>
        <w:t>每包</w:t>
      </w:r>
      <w:r>
        <w:rPr>
          <w:rFonts w:hint="eastAsia"/>
        </w:rPr>
        <w:t>2</w:t>
      </w:r>
      <w:r>
        <w:t>K大小</w:t>
      </w:r>
      <w:r>
        <w:rPr>
          <w:rFonts w:hint="eastAsia"/>
        </w:rPr>
        <w:t>字节,直到</w:t>
      </w:r>
      <w:r>
        <w:t>发送</w:t>
      </w:r>
      <w:r>
        <w:rPr>
          <w:rFonts w:hint="eastAsia"/>
        </w:rPr>
        <w:t>完</w:t>
      </w:r>
      <w:r>
        <w:t>全部</w:t>
      </w:r>
      <w:r>
        <w:rPr>
          <w:rFonts w:hint="eastAsia"/>
        </w:rPr>
        <w:t>数据，</w:t>
      </w:r>
      <w:r>
        <w:t>序号从</w:t>
      </w:r>
      <w:r>
        <w:rPr>
          <w:rFonts w:hint="eastAsia"/>
        </w:rPr>
        <w:t xml:space="preserve">0 </w:t>
      </w:r>
      <w:r>
        <w:t>~</w:t>
      </w:r>
      <w:r>
        <w:rPr>
          <w:rFonts w:hint="eastAsia"/>
        </w:rPr>
        <w:t>最大</w:t>
      </w:r>
      <w:r>
        <w:t>序号</w:t>
      </w:r>
      <w:r>
        <w:rPr>
          <w:rFonts w:hint="eastAsia"/>
        </w:rPr>
        <w:t>(发送</w:t>
      </w:r>
      <w:r>
        <w:t>数据量/2</w:t>
      </w:r>
      <w:r>
        <w:rPr>
          <w:rFonts w:hint="eastAsia"/>
        </w:rPr>
        <w:t>)。该</w:t>
      </w:r>
      <w:r>
        <w:t>命令仅在非采样状态时有效。</w:t>
      </w:r>
    </w:p>
    <w:p>
      <w:pPr>
        <w:pStyle w:val="11"/>
        <w:spacing w:line="360" w:lineRule="auto"/>
        <w:ind w:left="660" w:firstLine="60" w:firstLineChars="0"/>
        <w:jc w:val="left"/>
      </w:pPr>
    </w:p>
    <w:p>
      <w:pPr>
        <w:pStyle w:val="11"/>
        <w:spacing w:line="360" w:lineRule="auto"/>
        <w:ind w:left="660" w:firstLine="6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需要发送</w:t>
      </w:r>
      <w:r>
        <w:t>的字节数，以k为单位</w:t>
      </w:r>
    </w:p>
    <w:p>
      <w:pPr>
        <w:pStyle w:val="11"/>
        <w:spacing w:line="360" w:lineRule="auto"/>
        <w:ind w:left="660" w:firstLine="6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t>总长度：</w:t>
      </w:r>
      <w:r>
        <w:rPr>
          <w:rFonts w:hint="eastAsia"/>
        </w:rPr>
        <w:t>4，sizeof(int)</w:t>
      </w:r>
    </w:p>
    <w:p>
      <w:pPr>
        <w:pStyle w:val="11"/>
        <w:spacing w:line="360" w:lineRule="auto"/>
        <w:ind w:left="660" w:firstLine="60" w:firstLineChars="0"/>
        <w:jc w:val="left"/>
      </w:pPr>
    </w:p>
    <w:p>
      <w:pPr>
        <w:pStyle w:val="11"/>
        <w:spacing w:line="360" w:lineRule="auto"/>
        <w:ind w:left="660" w:firstLine="60" w:firstLineChars="0"/>
        <w:jc w:val="left"/>
      </w:pPr>
      <w:r>
        <w:rPr>
          <w:rFonts w:hint="eastAsia"/>
          <w:b/>
        </w:rPr>
        <w:t>返回值内容</w:t>
      </w:r>
      <w:r>
        <w:rPr>
          <w:b/>
        </w:rPr>
        <w:t>：</w:t>
      </w:r>
      <w:r>
        <w:rPr>
          <w:rFonts w:hint="eastAsia"/>
        </w:rPr>
        <w:t>序号</w:t>
      </w:r>
      <w:r>
        <w:t>+数据</w:t>
      </w:r>
    </w:p>
    <w:p>
      <w:pPr>
        <w:pStyle w:val="11"/>
        <w:spacing w:line="360" w:lineRule="auto"/>
        <w:ind w:left="660" w:firstLine="6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2032，</w:t>
      </w:r>
      <w:r>
        <w:t>sizeof(int)</w:t>
      </w:r>
      <w:r>
        <w:rPr>
          <w:rFonts w:hint="eastAsia"/>
        </w:rPr>
        <w:t xml:space="preserve"> + 2048</w:t>
      </w:r>
      <w:r>
        <w:t xml:space="preserve"> * sizeof(byte)</w:t>
      </w:r>
    </w:p>
    <w:p>
      <w:pPr>
        <w:pStyle w:val="11"/>
        <w:spacing w:line="360" w:lineRule="auto"/>
        <w:ind w:left="36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  <w:color w:val="FF0000"/>
          <w:rPrChange w:id="31" w:author="xb21cn" w:date="2018-11-01T14:44:00Z">
            <w:rPr>
              <w:rFonts w:hint="eastAsia"/>
              <w:b/>
            </w:rPr>
          </w:rPrChange>
        </w:rPr>
        <w:t>命令号</w:t>
      </w:r>
      <w:r>
        <w:rPr>
          <w:b/>
        </w:rPr>
        <w:t>：</w:t>
      </w:r>
      <w:r>
        <w:rPr>
          <w:color w:val="FF0000"/>
          <w:rPrChange w:id="32" w:author="Administrator" w:date="2018-07-04T16:31:00Z">
            <w:rPr/>
          </w:rPrChange>
        </w:rPr>
        <w:t>3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1"/>
      <w:r>
        <w:rPr>
          <w:rFonts w:hint="eastAsia"/>
        </w:rPr>
        <w:t>获取4</w:t>
      </w:r>
      <w:r>
        <w:t>G连接目的</w:t>
      </w:r>
      <w:r>
        <w:rPr>
          <w:rFonts w:hint="eastAsia"/>
        </w:rPr>
        <w:t>地址</w:t>
      </w:r>
      <w:r>
        <w:t>与端口号</w:t>
      </w:r>
      <w:commentRangeEnd w:id="1"/>
      <w:r>
        <w:commentReference w:id="1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包内容</w:t>
      </w:r>
      <w:r>
        <w:rPr>
          <w:b/>
        </w:rPr>
        <w:t>：</w:t>
      </w:r>
      <w:r>
        <w:rPr>
          <w:rFonts w:hint="eastAsia"/>
        </w:rPr>
        <w:t>无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包字节</w:t>
      </w:r>
      <w:r>
        <w:rPr>
          <w:b/>
        </w:rPr>
        <w:t>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0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返回值内容：</w:t>
      </w:r>
      <w:r>
        <w:t>ip地址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端口</w:t>
      </w:r>
      <w:r>
        <w:t>号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：20，sizeof(</w:t>
      </w:r>
      <w:r>
        <w:t>byte</w:t>
      </w:r>
      <w:r>
        <w:rPr>
          <w:rFonts w:hint="eastAsia"/>
        </w:rPr>
        <w:t>)</w:t>
      </w:r>
      <w:r>
        <w:t xml:space="preserve"> * 16 + 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  <w:color w:val="FF0000"/>
          <w:rPrChange w:id="33" w:author="xb21cn" w:date="2018-11-01T14:44:00Z">
            <w:rPr>
              <w:rFonts w:hint="eastAsia"/>
              <w:b/>
            </w:rPr>
          </w:rPrChange>
        </w:rPr>
        <w:t>命令号</w:t>
      </w:r>
      <w:r>
        <w:rPr>
          <w:b/>
        </w:rPr>
        <w:t>：</w:t>
      </w:r>
      <w:r>
        <w:rPr>
          <w:rFonts w:hint="eastAsia"/>
        </w:rPr>
        <w:t>4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2"/>
      <w:r>
        <w:rPr>
          <w:rFonts w:hint="eastAsia"/>
        </w:rPr>
        <w:t>设置4</w:t>
      </w:r>
      <w:r>
        <w:t>G连接目的地址与端口号</w:t>
      </w:r>
      <w:commentRangeEnd w:id="2"/>
      <w:r>
        <w:commentReference w:id="2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包内容</w:t>
      </w:r>
      <w:r>
        <w:rPr>
          <w:b/>
        </w:rPr>
        <w:t>：</w:t>
      </w:r>
      <w:r>
        <w:t>ip地址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端口</w:t>
      </w:r>
      <w:r>
        <w:t>号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包字节</w:t>
      </w:r>
      <w:r>
        <w:rPr>
          <w:b/>
        </w:rPr>
        <w:t>：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20，sizeof(</w:t>
      </w:r>
      <w:r>
        <w:t>byte</w:t>
      </w:r>
      <w:r>
        <w:rPr>
          <w:rFonts w:hint="eastAsia"/>
        </w:rPr>
        <w:t>)</w:t>
      </w:r>
      <w:r>
        <w:t xml:space="preserve"> * 16 + 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返回值内容：</w:t>
      </w:r>
      <w:r>
        <w:rPr>
          <w:rFonts w:hint="eastAsia"/>
        </w:rPr>
        <w:t>是否</w:t>
      </w:r>
      <w:r>
        <w:t xml:space="preserve">成功设置 0 – </w:t>
      </w:r>
      <w:r>
        <w:rPr>
          <w:rFonts w:hint="eastAsia"/>
        </w:rPr>
        <w:t>未</w:t>
      </w:r>
      <w:r>
        <w:t>成功，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成功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：4，</w:t>
      </w:r>
      <w:r>
        <w:t>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命令号：</w:t>
      </w:r>
      <w:r>
        <w:rPr>
          <w:color w:val="FF0000"/>
          <w:rPrChange w:id="34" w:author="Administrator" w:date="2018-07-04T16:33:00Z">
            <w:rPr/>
          </w:rPrChange>
        </w:rPr>
        <w:t>5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3"/>
      <w:r>
        <w:rPr>
          <w:rFonts w:hint="eastAsia"/>
        </w:rPr>
        <w:t>获取</w:t>
      </w:r>
      <w:r>
        <w:t>采样频率</w:t>
      </w:r>
      <w:commentRangeEnd w:id="3"/>
      <w:r>
        <w:commentReference w:id="3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无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0</w:t>
      </w:r>
    </w:p>
    <w:p>
      <w:pPr>
        <w:pStyle w:val="11"/>
        <w:spacing w:line="360" w:lineRule="auto"/>
        <w:ind w:left="720" w:firstLine="0" w:firstLineChars="0"/>
        <w:jc w:val="left"/>
      </w:pPr>
      <w:ins w:id="35" w:author="Administrator" w:date="2018-07-04T16:19:00Z">
        <w:r>
          <w:rPr>
            <w:rFonts w:hint="eastAsia"/>
          </w:rPr>
          <w:t xml:space="preserve"> </w:t>
        </w:r>
      </w:ins>
    </w:p>
    <w:p>
      <w:pPr>
        <w:pStyle w:val="11"/>
        <w:spacing w:line="360" w:lineRule="auto"/>
        <w:ind w:left="720" w:firstLine="0" w:firstLineChars="0"/>
        <w:jc w:val="left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值内容：</w:t>
      </w:r>
      <w:r>
        <w:rPr>
          <w:rFonts w:hint="eastAsia"/>
        </w:rPr>
        <w:t>当前仪器</w:t>
      </w:r>
      <w:r>
        <w:t>设置的采样频率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：4</w:t>
      </w:r>
      <w:r>
        <w:t>，</w:t>
      </w:r>
      <w:r>
        <w:rPr>
          <w:rFonts w:hint="eastAsia"/>
        </w:rPr>
        <w:t>sizeof(float)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命令号：</w:t>
      </w:r>
      <w:r>
        <w:rPr>
          <w:color w:val="FF0000"/>
          <w:rPrChange w:id="36" w:author="Administrator" w:date="2018-07-04T16:17:00Z">
            <w:rPr/>
          </w:rPrChange>
        </w:rPr>
        <w:t>6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4"/>
      <w:r>
        <w:rPr>
          <w:rFonts w:hint="eastAsia"/>
        </w:rPr>
        <w:t>设置</w:t>
      </w:r>
      <w:r>
        <w:t>采样频率</w:t>
      </w:r>
      <w:commentRangeEnd w:id="4"/>
      <w:r>
        <w:commentReference w:id="4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需要</w:t>
      </w:r>
      <w:r>
        <w:t>设置的采样频率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4，</w:t>
      </w:r>
      <w:r>
        <w:t>sizeof(float)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值内容：</w:t>
      </w:r>
      <w:r>
        <w:rPr>
          <w:rFonts w:hint="eastAsia"/>
        </w:rPr>
        <w:t>是否设置</w:t>
      </w:r>
      <w:r>
        <w:t>成功</w:t>
      </w:r>
      <w:r>
        <w:rPr>
          <w:rFonts w:hint="eastAsia"/>
        </w:rPr>
        <w:t xml:space="preserve">, 0 </w:t>
      </w:r>
      <w:r>
        <w:t>–</w:t>
      </w:r>
      <w:r>
        <w:rPr>
          <w:rFonts w:hint="eastAsia"/>
        </w:rPr>
        <w:t xml:space="preserve"> 未</w:t>
      </w:r>
      <w:r>
        <w:t>成功，</w:t>
      </w:r>
      <w:r>
        <w:rPr>
          <w:rFonts w:hint="eastAsia"/>
        </w:rPr>
        <w:t xml:space="preserve">1 </w:t>
      </w:r>
      <w:r>
        <w:t xml:space="preserve">– </w:t>
      </w:r>
      <w:r>
        <w:rPr>
          <w:rFonts w:hint="eastAsia"/>
        </w:rPr>
        <w:t>成功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：4</w:t>
      </w:r>
      <w:r>
        <w:t>，</w:t>
      </w:r>
      <w:r>
        <w:rPr>
          <w:rFonts w:hint="eastAsia"/>
        </w:rPr>
        <w:t>sizeof(</w:t>
      </w:r>
      <w:r>
        <w:t>int</w:t>
      </w:r>
      <w:r>
        <w:rPr>
          <w:rFonts w:hint="eastAsia"/>
        </w:rPr>
        <w:t>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color w:val="FF0000"/>
          <w:rPrChange w:id="37" w:author="Administrator" w:date="2018-07-04T16:38:00Z">
            <w:rPr/>
          </w:rPrChange>
        </w:rPr>
        <w:t>7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含义：</w:t>
      </w:r>
      <w:commentRangeStart w:id="5"/>
      <w:r>
        <w:rPr>
          <w:rFonts w:hint="eastAsia"/>
        </w:rPr>
        <w:t>获取某个</w:t>
      </w:r>
      <w:r>
        <w:t>通道</w:t>
      </w:r>
      <w:r>
        <w:rPr>
          <w:rFonts w:hint="eastAsia"/>
        </w:rPr>
        <w:t>某种</w:t>
      </w:r>
      <w:r>
        <w:t>参数</w:t>
      </w:r>
      <w:r>
        <w:rPr>
          <w:rFonts w:hint="eastAsia"/>
        </w:rPr>
        <w:t>设定</w:t>
      </w:r>
      <w:r>
        <w:t>的值</w:t>
      </w:r>
      <w:commentRangeEnd w:id="5"/>
      <w:r>
        <w:commentReference w:id="5"/>
      </w:r>
      <w:r>
        <w:rPr>
          <w:rFonts w:hint="eastAsia"/>
        </w:rPr>
        <w:t>，</w:t>
      </w:r>
      <w:r>
        <w:t>目前需要获取的参数</w:t>
      </w:r>
      <w:r>
        <w:rPr>
          <w:rFonts w:hint="eastAsia"/>
        </w:rPr>
        <w:t>有</w:t>
      </w:r>
      <w:r>
        <w:t>量程、传感器灵敏度</w:t>
      </w:r>
      <w:r>
        <w:rPr>
          <w:rFonts w:hint="eastAsia"/>
        </w:rPr>
        <w:t>，</w:t>
      </w:r>
      <w:r>
        <w:t>量程</w:t>
      </w:r>
      <w:r>
        <w:rPr>
          <w:rFonts w:hint="eastAsia"/>
        </w:rPr>
        <w:t>的</w:t>
      </w:r>
      <w:r>
        <w:t>参数值未</w:t>
      </w:r>
      <w:r>
        <w:rPr>
          <w:rFonts w:hint="eastAsia"/>
        </w:rPr>
        <w:t>1，</w:t>
      </w:r>
      <w:r>
        <w:t>传感器的参数值为</w:t>
      </w:r>
      <w:r>
        <w:rPr>
          <w:rFonts w:hint="eastAsia"/>
        </w:rPr>
        <w:t>2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通道</w:t>
      </w:r>
      <w:r>
        <w:t xml:space="preserve">ID + </w:t>
      </w:r>
      <w:r>
        <w:rPr>
          <w:rFonts w:hint="eastAsia"/>
        </w:rPr>
        <w:t>参数</w:t>
      </w:r>
      <w:r>
        <w:t>ID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包字节</w:t>
      </w:r>
      <w:r>
        <w:rPr>
          <w:b/>
        </w:rPr>
        <w:t>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8，sizeof(int) + 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返回值内容</w:t>
      </w:r>
      <w:r>
        <w:rPr>
          <w:b/>
        </w:rPr>
        <w:t>：</w:t>
      </w:r>
      <w:r>
        <w:rPr>
          <w:rFonts w:hint="eastAsia"/>
        </w:rPr>
        <w:t>通道</w:t>
      </w:r>
      <w:r>
        <w:t xml:space="preserve">ID + </w:t>
      </w:r>
      <w:r>
        <w:rPr>
          <w:rFonts w:hint="eastAsia"/>
        </w:rPr>
        <w:t>参数</w:t>
      </w:r>
      <w:r>
        <w:t xml:space="preserve">ID + </w:t>
      </w:r>
      <w:r>
        <w:rPr>
          <w:rFonts w:hint="eastAsia"/>
        </w:rPr>
        <w:t>通过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返回值字节</w:t>
      </w:r>
      <w:r>
        <w:rPr>
          <w:b/>
        </w:rPr>
        <w:t>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 xml:space="preserve">8 </w:t>
      </w:r>
      <w:r>
        <w:t xml:space="preserve">+ XXX,  </w:t>
      </w:r>
      <w:r>
        <w:rPr>
          <w:rFonts w:hint="eastAsia"/>
        </w:rPr>
        <w:t xml:space="preserve">sizeof(int) + </w:t>
      </w:r>
      <w:r>
        <w:t>sizeof(int) + sizeof(byte) * XXX(XXX</w:t>
      </w:r>
      <w:r>
        <w:rPr>
          <w:rFonts w:hint="eastAsia"/>
        </w:rPr>
        <w:t>数</w:t>
      </w:r>
      <w:r>
        <w:t>不定，根据</w:t>
      </w:r>
      <w:r>
        <w:rPr>
          <w:rFonts w:hint="eastAsia"/>
        </w:rPr>
        <w:t>包</w:t>
      </w:r>
      <w:r>
        <w:t>的</w:t>
      </w:r>
      <w:r>
        <w:rPr>
          <w:rFonts w:hint="eastAsia"/>
        </w:rPr>
        <w:t>总长度</w:t>
      </w:r>
      <w:r>
        <w:t>减去</w:t>
      </w:r>
      <w:r>
        <w:rPr>
          <w:rFonts w:hint="eastAsia"/>
        </w:rPr>
        <w:t>8得到参数占</w:t>
      </w:r>
      <w:r>
        <w:t>用的字节数</w:t>
      </w:r>
      <w:r>
        <w:rPr>
          <w:rFonts w:hint="eastAsia"/>
        </w:rPr>
        <w:t>,这是</w:t>
      </w:r>
      <w:r>
        <w:t>一个字符串)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color w:val="FF0000"/>
          <w:rPrChange w:id="38" w:author="Administrator" w:date="2018-07-04T16:38:00Z">
            <w:rPr/>
          </w:rPrChange>
        </w:rPr>
        <w:t>8</w:t>
      </w:r>
    </w:p>
    <w:p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  <w:b/>
        </w:rPr>
        <w:t>含义：</w:t>
      </w:r>
      <w:commentRangeStart w:id="6"/>
      <w:r>
        <w:rPr>
          <w:rFonts w:hint="eastAsia"/>
        </w:rPr>
        <w:t>获取</w:t>
      </w:r>
      <w:r>
        <w:t>某个通道某种参数的可选项</w:t>
      </w:r>
      <w:commentRangeEnd w:id="6"/>
      <w:r>
        <w:commentReference w:id="6"/>
      </w:r>
      <w:r>
        <w:rPr>
          <w:rFonts w:hint="eastAsia"/>
        </w:rPr>
        <w:t>，</w:t>
      </w:r>
      <w:r>
        <w:t>返回的字符串</w:t>
      </w:r>
      <w:r>
        <w:rPr>
          <w:rFonts w:hint="eastAsia"/>
        </w:rPr>
        <w:t>每个</w:t>
      </w:r>
      <w:r>
        <w:t>可选项按”|”</w:t>
      </w:r>
      <w:r>
        <w:rPr>
          <w:rFonts w:hint="eastAsia"/>
        </w:rPr>
        <w:t>分隔。目前</w:t>
      </w:r>
      <w:r>
        <w:t>量程的设置需要获取列表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通道</w:t>
      </w:r>
      <w:r>
        <w:t xml:space="preserve">ID + </w:t>
      </w:r>
      <w:r>
        <w:rPr>
          <w:rFonts w:hint="eastAsia"/>
        </w:rPr>
        <w:t>参数</w:t>
      </w:r>
      <w:r>
        <w:t>ID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8，sizeof(int) + 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返回值内容</w:t>
      </w:r>
      <w:r>
        <w:rPr>
          <w:b/>
        </w:rPr>
        <w:t>：</w:t>
      </w:r>
      <w:r>
        <w:rPr>
          <w:rFonts w:hint="eastAsia"/>
        </w:rPr>
        <w:t>通道</w:t>
      </w:r>
      <w:r>
        <w:t xml:space="preserve">ID + </w:t>
      </w:r>
      <w:r>
        <w:rPr>
          <w:rFonts w:hint="eastAsia"/>
        </w:rPr>
        <w:t>参数</w:t>
      </w:r>
      <w:r>
        <w:t>ID + sizeof(byte) * XXX(XXX</w:t>
      </w:r>
      <w:r>
        <w:rPr>
          <w:rFonts w:hint="eastAsia"/>
        </w:rPr>
        <w:t>数</w:t>
      </w:r>
      <w:r>
        <w:t>不定，根据</w:t>
      </w:r>
      <w:r>
        <w:rPr>
          <w:rFonts w:hint="eastAsia"/>
        </w:rPr>
        <w:t>包</w:t>
      </w:r>
      <w:r>
        <w:t>的</w:t>
      </w:r>
      <w:r>
        <w:rPr>
          <w:rFonts w:hint="eastAsia"/>
        </w:rPr>
        <w:t>总长度</w:t>
      </w:r>
      <w:r>
        <w:t>减去</w:t>
      </w:r>
      <w:r>
        <w:rPr>
          <w:rFonts w:hint="eastAsia"/>
        </w:rPr>
        <w:t>8得到参数占</w:t>
      </w:r>
      <w:r>
        <w:t>用的字节数</w:t>
      </w:r>
      <w:r>
        <w:rPr>
          <w:rFonts w:hint="eastAsia"/>
        </w:rPr>
        <w:t>,这是</w:t>
      </w:r>
      <w:r>
        <w:t>一个字符串)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返回值字节</w:t>
      </w:r>
      <w:r>
        <w:rPr>
          <w:b/>
        </w:rPr>
        <w:t>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 xml:space="preserve">8 </w:t>
      </w:r>
      <w:r>
        <w:t xml:space="preserve">+ XXX,  </w:t>
      </w:r>
      <w:r>
        <w:rPr>
          <w:rFonts w:hint="eastAsia"/>
        </w:rPr>
        <w:t xml:space="preserve">sizeof(int) + </w:t>
      </w:r>
      <w:r>
        <w:t>sizeof(int) + sizeof(byte) * XXX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color w:val="FF0000"/>
          <w:rPrChange w:id="39" w:author="Administrator" w:date="2018-07-04T16:17:00Z">
            <w:rPr/>
          </w:rPrChange>
        </w:rPr>
        <w:t>9</w:t>
      </w:r>
      <w:r>
        <w:t xml:space="preserve"> 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7"/>
      <w:r>
        <w:rPr>
          <w:rFonts w:hint="eastAsia"/>
        </w:rPr>
        <w:t>设置某个</w:t>
      </w:r>
      <w:r>
        <w:t>通道</w:t>
      </w:r>
      <w:r>
        <w:rPr>
          <w:rFonts w:hint="eastAsia"/>
        </w:rPr>
        <w:t>某种</w:t>
      </w:r>
      <w:r>
        <w:t>参数</w:t>
      </w:r>
      <w:commentRangeEnd w:id="7"/>
      <w:r>
        <w:commentReference w:id="7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通道</w:t>
      </w:r>
      <w:r>
        <w:t xml:space="preserve">ID + </w:t>
      </w:r>
      <w:r>
        <w:rPr>
          <w:rFonts w:hint="eastAsia"/>
        </w:rPr>
        <w:t>参数</w:t>
      </w:r>
      <w:r>
        <w:t xml:space="preserve">ID + </w:t>
      </w:r>
      <w:r>
        <w:rPr>
          <w:rFonts w:hint="eastAsia"/>
        </w:rPr>
        <w:t>参数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8</w:t>
      </w:r>
      <w:r>
        <w:t xml:space="preserve"> + XXX</w:t>
      </w:r>
      <w:r>
        <w:rPr>
          <w:rFonts w:hint="eastAsia"/>
        </w:rPr>
        <w:t>，sizeof(int) + sizeof(int)</w:t>
      </w:r>
      <w:r>
        <w:t xml:space="preserve"> + sizeof(byte) * XXX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内容：</w:t>
      </w:r>
      <w:r>
        <w:rPr>
          <w:rFonts w:hint="eastAsia"/>
        </w:rPr>
        <w:t>通道</w:t>
      </w:r>
      <w:r>
        <w:t xml:space="preserve">ID + </w:t>
      </w:r>
      <w:r>
        <w:rPr>
          <w:rFonts w:hint="eastAsia"/>
        </w:rPr>
        <w:t>参数</w:t>
      </w:r>
      <w:r>
        <w:t xml:space="preserve">ID + </w:t>
      </w:r>
      <w:r>
        <w:rPr>
          <w:rFonts w:hint="eastAsia"/>
        </w:rPr>
        <w:t>设置</w:t>
      </w:r>
      <w:r>
        <w:t>状态</w:t>
      </w:r>
      <w:r>
        <w:rPr>
          <w:rFonts w:hint="eastAsia"/>
        </w:rPr>
        <w:t>(</w:t>
      </w:r>
      <w:r>
        <w:t xml:space="preserve"> 0 – </w:t>
      </w:r>
      <w:r>
        <w:rPr>
          <w:rFonts w:hint="eastAsia"/>
        </w:rPr>
        <w:t>设置</w:t>
      </w:r>
      <w:r>
        <w:t>失败</w:t>
      </w:r>
      <w:r>
        <w:rPr>
          <w:rFonts w:hint="eastAsia"/>
        </w:rPr>
        <w:t xml:space="preserve"> 1 </w:t>
      </w:r>
      <w:r>
        <w:t xml:space="preserve">– </w:t>
      </w:r>
      <w:r>
        <w:rPr>
          <w:rFonts w:hint="eastAsia"/>
        </w:rPr>
        <w:t>设置</w:t>
      </w:r>
      <w:r>
        <w:t>成功</w:t>
      </w:r>
      <w:r>
        <w:rPr>
          <w:rFonts w:hint="eastAsia"/>
        </w:rPr>
        <w:t>)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 xml:space="preserve">12，sizeof(int) + </w:t>
      </w:r>
      <w:r>
        <w:t>sizeof(int) + 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color w:val="FF0000"/>
          <w:rPrChange w:id="40" w:author="Administrator" w:date="2018-07-04T16:38:00Z">
            <w:rPr/>
          </w:rPrChange>
        </w:rPr>
        <w:t>10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8"/>
      <w:r>
        <w:rPr>
          <w:rFonts w:hint="eastAsia"/>
        </w:rPr>
        <w:t>获取存储规则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无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0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</w:t>
      </w:r>
      <w:r>
        <w:rPr>
          <w:b/>
        </w:rPr>
        <w:t>值内容：</w:t>
      </w:r>
      <w:r>
        <w:rPr>
          <w:rFonts w:hint="eastAsia"/>
        </w:rPr>
        <w:t>采样</w:t>
      </w:r>
      <w:r>
        <w:t>方式+分析块大小+开始采样时间+时间间隔</w:t>
      </w:r>
      <w:r>
        <w:rPr>
          <w:rFonts w:hint="eastAsia"/>
        </w:rPr>
        <w:t>(单位</w:t>
      </w:r>
      <w:r>
        <w:t>秒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定时</w:t>
      </w:r>
      <w:r>
        <w:t>采集数据</w:t>
      </w:r>
      <w:r>
        <w:rPr>
          <w:rFonts w:hint="eastAsia"/>
        </w:rPr>
        <w:t>块</w:t>
      </w:r>
      <w:r>
        <w:t>数+</w:t>
      </w:r>
      <w:r>
        <w:rPr>
          <w:rFonts w:hint="eastAsia"/>
        </w:rPr>
        <w:t>延迟</w:t>
      </w:r>
      <w:r>
        <w:t>块数+存储深度块数</w:t>
      </w:r>
      <w:r>
        <w:rPr>
          <w:rFonts w:hint="eastAsia"/>
        </w:rPr>
        <w:t>+触发采样</w:t>
      </w:r>
      <w:r>
        <w:t>参数长度+触发采样参数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sizeof(byte)</w:t>
      </w:r>
      <w:r>
        <w:t xml:space="preserve"> + sizeof(int) + sizeof(int) + sizeof(float) +sizeof(int)+sizeof(int)+sizeof(int)+sizeof(int)+</w:t>
      </w:r>
      <w:r>
        <w:rPr>
          <w:rFonts w:hint="eastAsia"/>
        </w:rPr>
        <w:t>触发</w:t>
      </w:r>
      <w:r>
        <w:t>采样参数</w:t>
      </w:r>
      <w:r>
        <w:rPr>
          <w:rFonts w:hint="eastAsia"/>
        </w:rPr>
        <w:t>字符</w:t>
      </w:r>
      <w:r>
        <w:t>串</w:t>
      </w:r>
    </w:p>
    <w:p>
      <w:pPr>
        <w:pStyle w:val="11"/>
        <w:spacing w:line="360" w:lineRule="auto"/>
        <w:ind w:left="720" w:firstLine="0" w:firstLineChars="0"/>
        <w:jc w:val="left"/>
      </w:pPr>
      <w:r>
        <w:t>通道</w:t>
      </w:r>
      <w:r>
        <w:rPr>
          <w:rFonts w:hint="eastAsia"/>
        </w:rPr>
        <w:t>参数</w:t>
      </w:r>
      <w:r>
        <w:t>通道与通道间使用”|”</w:t>
      </w:r>
      <w:r>
        <w:rPr>
          <w:rFonts w:hint="eastAsia"/>
        </w:rPr>
        <w:t>分隔，一个</w:t>
      </w:r>
      <w:r>
        <w:t xml:space="preserve">通道内的参数用”,” </w:t>
      </w:r>
      <w:r>
        <w:rPr>
          <w:rFonts w:hint="eastAsia"/>
        </w:rPr>
        <w:t>分隔</w:t>
      </w:r>
      <w:r>
        <w:t>，如下：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</w:rPr>
        <w:t>通道</w:t>
      </w:r>
      <w:r>
        <w:t>ID,触发</w:t>
      </w:r>
      <w:r>
        <w:rPr>
          <w:rFonts w:hint="eastAsia"/>
        </w:rPr>
        <w:t>是否</w:t>
      </w:r>
      <w:r>
        <w:t>生效</w:t>
      </w:r>
      <w:r>
        <w:rPr>
          <w:rFonts w:hint="eastAsia"/>
        </w:rPr>
        <w:t>,触发</w:t>
      </w:r>
      <w:r>
        <w:t>值</w:t>
      </w:r>
      <w:r>
        <w:rPr>
          <w:rFonts w:hint="eastAsia"/>
        </w:rPr>
        <w:t>|通道</w:t>
      </w:r>
      <w:r>
        <w:t>ID, 触发</w:t>
      </w:r>
      <w:r>
        <w:rPr>
          <w:rFonts w:hint="eastAsia"/>
        </w:rPr>
        <w:t>是否</w:t>
      </w:r>
      <w:r>
        <w:t>生效</w:t>
      </w:r>
      <w:r>
        <w:rPr>
          <w:rFonts w:hint="eastAsia"/>
        </w:rPr>
        <w:t>,触发</w:t>
      </w:r>
      <w:r>
        <w:t>值</w:t>
      </w:r>
      <w:r>
        <w:rPr>
          <w:rFonts w:hint="eastAsia"/>
        </w:rPr>
        <w:t>|通道</w:t>
      </w:r>
      <w:r>
        <w:t>ID, 触发</w:t>
      </w:r>
      <w:r>
        <w:rPr>
          <w:rFonts w:hint="eastAsia"/>
        </w:rPr>
        <w:t>是否</w:t>
      </w:r>
      <w:r>
        <w:t>生效</w:t>
      </w:r>
      <w:r>
        <w:rPr>
          <w:rFonts w:hint="eastAsia"/>
        </w:rPr>
        <w:t>,触发</w:t>
      </w:r>
      <w:r>
        <w:t>值</w:t>
      </w:r>
    </w:p>
    <w:p>
      <w:pPr>
        <w:pStyle w:val="11"/>
        <w:spacing w:line="360" w:lineRule="auto"/>
        <w:ind w:left="720" w:firstLine="0" w:firstLineChars="0"/>
        <w:jc w:val="left"/>
        <w:rPr>
          <w:b/>
        </w:rPr>
      </w:pPr>
      <w:r>
        <w:rPr>
          <w:rFonts w:hint="eastAsia"/>
          <w:b/>
        </w:rPr>
        <w:t>名词</w:t>
      </w:r>
      <w:r>
        <w:rPr>
          <w:b/>
        </w:rPr>
        <w:t>解释：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</w:rPr>
        <w:t>采样</w:t>
      </w:r>
      <w:r>
        <w:t>方式：</w:t>
      </w:r>
      <w:r>
        <w:rPr>
          <w:rFonts w:hint="eastAsia"/>
        </w:rPr>
        <w:t xml:space="preserve">0 </w:t>
      </w:r>
      <w:r>
        <w:t xml:space="preserve">– </w:t>
      </w:r>
      <w:r>
        <w:rPr>
          <w:rFonts w:hint="eastAsia"/>
        </w:rPr>
        <w:t>连续</w:t>
      </w:r>
      <w:r>
        <w:t>采集</w:t>
      </w:r>
      <w:r>
        <w:rPr>
          <w:rFonts w:hint="eastAsia"/>
        </w:rPr>
        <w:t xml:space="preserve"> 1 </w:t>
      </w:r>
      <w:r>
        <w:t xml:space="preserve">– </w:t>
      </w:r>
      <w:r>
        <w:rPr>
          <w:rFonts w:hint="eastAsia"/>
        </w:rPr>
        <w:t>定时</w:t>
      </w:r>
      <w:r>
        <w:t>采集</w:t>
      </w:r>
      <w:r>
        <w:rPr>
          <w:rFonts w:hint="eastAsia"/>
        </w:rPr>
        <w:t xml:space="preserve"> 2 </w:t>
      </w:r>
      <w:r>
        <w:t xml:space="preserve">– </w:t>
      </w:r>
      <w:r>
        <w:rPr>
          <w:rFonts w:hint="eastAsia"/>
        </w:rPr>
        <w:t>特征值</w:t>
      </w:r>
      <w:r>
        <w:t>触发采集</w:t>
      </w:r>
    </w:p>
    <w:p>
      <w:pPr>
        <w:pStyle w:val="11"/>
        <w:spacing w:line="360" w:lineRule="auto"/>
        <w:ind w:left="720" w:firstLine="0" w:firstLineChars="0"/>
        <w:jc w:val="left"/>
      </w:pPr>
      <w:r>
        <w:t>分析块大小</w:t>
      </w:r>
      <w:r>
        <w:rPr>
          <w:rFonts w:hint="eastAsia"/>
        </w:rPr>
        <w:t>：计算</w:t>
      </w:r>
      <w:r>
        <w:t>一次特征值得数据量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</w:rPr>
        <w:t>开始</w:t>
      </w:r>
      <w:r>
        <w:t>采样时间：定时采集时间</w:t>
      </w:r>
    </w:p>
    <w:p>
      <w:pPr>
        <w:pStyle w:val="11"/>
        <w:spacing w:line="360" w:lineRule="auto"/>
        <w:ind w:left="720" w:firstLine="0" w:firstLineChars="0"/>
        <w:jc w:val="left"/>
      </w:pPr>
      <w:r>
        <w:t>时间间隔</w:t>
      </w:r>
      <w:r>
        <w:rPr>
          <w:rFonts w:hint="eastAsia"/>
        </w:rPr>
        <w:t>(单位</w:t>
      </w:r>
      <w:r>
        <w:t>秒</w:t>
      </w:r>
      <w:r>
        <w:rPr>
          <w:rFonts w:hint="eastAsia"/>
        </w:rPr>
        <w:t>)：定时</w:t>
      </w:r>
      <w:r>
        <w:t>采集时间间隔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</w:rPr>
        <w:t>定时</w:t>
      </w:r>
      <w:r>
        <w:t>采集数据</w:t>
      </w:r>
      <w:r>
        <w:rPr>
          <w:rFonts w:hint="eastAsia"/>
        </w:rPr>
        <w:t>块</w:t>
      </w:r>
      <w:r>
        <w:t>数</w:t>
      </w:r>
      <w:r>
        <w:rPr>
          <w:rFonts w:hint="eastAsia"/>
        </w:rPr>
        <w:t>：</w:t>
      </w:r>
      <w:r>
        <w:t>定时采样</w:t>
      </w:r>
      <w:r>
        <w:rPr>
          <w:rFonts w:hint="eastAsia"/>
        </w:rPr>
        <w:t>每次</w:t>
      </w:r>
      <w:r>
        <w:t>采集数据量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定时</w:t>
      </w:r>
      <w:r>
        <w:t>采集数据</w:t>
      </w:r>
      <w:r>
        <w:rPr>
          <w:rFonts w:hint="eastAsia"/>
        </w:rPr>
        <w:t>块</w:t>
      </w:r>
      <w:r>
        <w:t>数*分析块大小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</w:rPr>
        <w:t>延迟</w:t>
      </w:r>
      <w:r>
        <w:t>块数：触发采集</w:t>
      </w:r>
      <w:r>
        <w:rPr>
          <w:rFonts w:hint="eastAsia"/>
        </w:rPr>
        <w:t>延迟</w:t>
      </w:r>
      <w:r>
        <w:t>数据量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延迟</w:t>
      </w:r>
      <w:r>
        <w:t>块数*分析块大小</w:t>
      </w:r>
    </w:p>
    <w:p>
      <w:pPr>
        <w:pStyle w:val="11"/>
        <w:spacing w:line="360" w:lineRule="auto"/>
        <w:ind w:left="720" w:firstLine="0" w:firstLineChars="0"/>
        <w:jc w:val="left"/>
      </w:pPr>
      <w:r>
        <w:t>存储深度块数</w:t>
      </w:r>
      <w:r>
        <w:rPr>
          <w:rFonts w:hint="eastAsia"/>
        </w:rPr>
        <w:t>：触发</w:t>
      </w:r>
      <w:r>
        <w:t>采集</w:t>
      </w:r>
      <w:r>
        <w:rPr>
          <w:rFonts w:hint="eastAsia"/>
        </w:rPr>
        <w:t>数据</w:t>
      </w:r>
      <w:r>
        <w:t>量</w:t>
      </w:r>
      <w:r>
        <w:rPr>
          <w:rFonts w:hint="eastAsia"/>
        </w:rPr>
        <w:t xml:space="preserve"> </w:t>
      </w:r>
      <w:r>
        <w:t>= 存储深度块数</w:t>
      </w:r>
      <w:r>
        <w:rPr>
          <w:rFonts w:hint="eastAsia"/>
        </w:rPr>
        <w:t>*</w:t>
      </w:r>
      <w:r>
        <w:t>分析块大小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</w:rPr>
        <w:t>通道ID：0~3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</w:rPr>
        <w:t>触发是否生效：0</w:t>
      </w:r>
      <w:r>
        <w:t xml:space="preserve"> – </w:t>
      </w:r>
      <w:r>
        <w:rPr>
          <w:rFonts w:hint="eastAsia"/>
        </w:rPr>
        <w:t>不生效，1</w:t>
      </w:r>
      <w:r>
        <w:t xml:space="preserve"> – </w:t>
      </w:r>
      <w:r>
        <w:rPr>
          <w:rFonts w:hint="eastAsia"/>
        </w:rPr>
        <w:t>生效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</w:rPr>
        <w:t>触发值</w:t>
      </w:r>
      <w:r>
        <w:t>：</w:t>
      </w:r>
      <w:r>
        <w:rPr>
          <w:rFonts w:hint="eastAsia"/>
        </w:rPr>
        <w:t>float类型</w:t>
      </w:r>
    </w:p>
    <w:p>
      <w:pPr>
        <w:spacing w:line="360" w:lineRule="auto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color w:val="FF0000"/>
          <w:rPrChange w:id="41" w:author="Administrator" w:date="2018-07-04T16:17:00Z">
            <w:rPr/>
          </w:rPrChange>
        </w:rPr>
        <w:t>11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9"/>
      <w:r>
        <w:rPr>
          <w:rFonts w:hint="eastAsia"/>
        </w:rPr>
        <w:t>设置</w:t>
      </w:r>
      <w:r>
        <w:t>存储规则</w:t>
      </w:r>
      <w:commentRangeEnd w:id="9"/>
      <w:r>
        <w:commentReference w:id="9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与</w:t>
      </w:r>
      <w:r>
        <w:t>命令</w:t>
      </w:r>
      <w:r>
        <w:rPr>
          <w:rFonts w:hint="eastAsia"/>
        </w:rPr>
        <w:t>10一致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与</w:t>
      </w:r>
      <w:r>
        <w:t>命令</w:t>
      </w:r>
      <w:r>
        <w:rPr>
          <w:rFonts w:hint="eastAsia"/>
        </w:rPr>
        <w:t>10一致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内容：</w:t>
      </w:r>
      <w:r>
        <w:rPr>
          <w:rFonts w:hint="eastAsia"/>
        </w:rPr>
        <w:t>是否</w:t>
      </w:r>
      <w:r>
        <w:t>生效</w:t>
      </w:r>
      <w:r>
        <w:rPr>
          <w:rFonts w:hint="eastAsia"/>
        </w:rPr>
        <w:t xml:space="preserve"> 1 </w:t>
      </w:r>
      <w:r>
        <w:t>–</w:t>
      </w:r>
      <w:r>
        <w:rPr>
          <w:rFonts w:hint="eastAsia"/>
        </w:rPr>
        <w:t xml:space="preserve"> 成功</w:t>
      </w:r>
      <w:r>
        <w:t>，</w:t>
      </w:r>
      <w:r>
        <w:rPr>
          <w:rFonts w:hint="eastAsia"/>
        </w:rPr>
        <w:t xml:space="preserve"> 0 </w:t>
      </w:r>
      <w:r>
        <w:t xml:space="preserve">– </w:t>
      </w:r>
      <w:r>
        <w:rPr>
          <w:rFonts w:hint="eastAsia"/>
        </w:rPr>
        <w:t>失败</w:t>
      </w:r>
    </w:p>
    <w:p>
      <w:pPr>
        <w:pStyle w:val="11"/>
        <w:spacing w:line="360" w:lineRule="auto"/>
        <w:ind w:left="720" w:firstLine="0" w:firstLineChars="0"/>
        <w:jc w:val="left"/>
        <w:rPr>
          <w:del w:id="42" w:author="xb21cn" w:date="2018-10-19T15:55:00Z"/>
        </w:rPr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总长度</w:t>
      </w:r>
      <w:r>
        <w:t>：</w:t>
      </w:r>
      <w:r>
        <w:rPr>
          <w:rFonts w:hint="eastAsia"/>
        </w:rPr>
        <w:t>4，</w:t>
      </w:r>
      <w:r>
        <w:t>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  <w:color w:val="FF0000"/>
          <w:rPrChange w:id="43" w:author="xb21cn" w:date="2018-11-01T14:45:00Z">
            <w:rPr>
              <w:rFonts w:hint="eastAsia"/>
              <w:b/>
            </w:rPr>
          </w:rPrChange>
        </w:rPr>
        <w:t>命令号</w:t>
      </w:r>
      <w:r>
        <w:rPr>
          <w:b/>
        </w:rPr>
        <w:t>：</w:t>
      </w:r>
      <w:r>
        <w:rPr>
          <w:color w:val="FF0000"/>
          <w:rPrChange w:id="44" w:author="Administrator" w:date="2018-07-04T16:43:00Z">
            <w:rPr/>
          </w:rPrChange>
        </w:rPr>
        <w:t>12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10"/>
      <w:r>
        <w:rPr>
          <w:rFonts w:hint="eastAsia"/>
        </w:rPr>
        <w:t>启动</w:t>
      </w:r>
      <w:r>
        <w:t>采集</w:t>
      </w:r>
      <w:commentRangeEnd w:id="10"/>
      <w:r>
        <w:commentReference w:id="10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无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包字节：</w:t>
      </w:r>
      <w:r>
        <w:rPr>
          <w:rFonts w:hint="eastAsia"/>
        </w:rPr>
        <w:t>总长度：0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返回值内容</w:t>
      </w:r>
      <w:r>
        <w:rPr>
          <w:b/>
        </w:rPr>
        <w:t>：</w:t>
      </w:r>
      <w:r>
        <w:t>是否启动</w:t>
      </w:r>
      <w:r>
        <w:rPr>
          <w:rFonts w:hint="eastAsia"/>
        </w:rPr>
        <w:t xml:space="preserve"> 0 </w:t>
      </w:r>
      <w:r>
        <w:t xml:space="preserve">– 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 xml:space="preserve"> 1 </w:t>
      </w:r>
      <w:r>
        <w:t xml:space="preserve">– </w:t>
      </w:r>
      <w:r>
        <w:rPr>
          <w:rFonts w:hint="eastAsia"/>
        </w:rPr>
        <w:t>成功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t>总长度：</w:t>
      </w:r>
      <w:r>
        <w:rPr>
          <w:rFonts w:hint="eastAsia"/>
        </w:rPr>
        <w:t>4，</w:t>
      </w:r>
      <w:r>
        <w:t>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  <w:color w:val="FF0000"/>
          <w:rPrChange w:id="45" w:author="xb21cn" w:date="2018-11-01T14:45:00Z">
            <w:rPr>
              <w:rFonts w:hint="eastAsia"/>
              <w:b/>
            </w:rPr>
          </w:rPrChange>
        </w:rPr>
        <w:t>命令号</w:t>
      </w:r>
      <w:r>
        <w:rPr>
          <w:b/>
        </w:rPr>
        <w:t>：</w:t>
      </w:r>
      <w:r>
        <w:rPr>
          <w:rFonts w:hint="eastAsia"/>
        </w:rPr>
        <w:t>13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11"/>
      <w:r>
        <w:rPr>
          <w:rFonts w:hint="eastAsia"/>
        </w:rPr>
        <w:t>停止</w:t>
      </w:r>
      <w:r>
        <w:t>采集</w:t>
      </w:r>
      <w:commentRangeEnd w:id="11"/>
      <w:r>
        <w:commentReference w:id="11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无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t>总长度：</w:t>
      </w:r>
      <w:r>
        <w:rPr>
          <w:rFonts w:hint="eastAsia"/>
        </w:rPr>
        <w:t>0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返回值内容</w:t>
      </w:r>
      <w:r>
        <w:rPr>
          <w:b/>
        </w:rPr>
        <w:t>：</w:t>
      </w:r>
      <w:r>
        <w:rPr>
          <w:rFonts w:hint="eastAsia"/>
        </w:rPr>
        <w:t>是否</w:t>
      </w:r>
      <w:r>
        <w:t>停止</w:t>
      </w:r>
      <w:r>
        <w:rPr>
          <w:rFonts w:hint="eastAsia"/>
        </w:rPr>
        <w:t xml:space="preserve"> 0 </w:t>
      </w:r>
      <w:r>
        <w:t xml:space="preserve">– </w:t>
      </w:r>
      <w:r>
        <w:rPr>
          <w:rFonts w:hint="eastAsia"/>
        </w:rPr>
        <w:t xml:space="preserve">失败 1 </w:t>
      </w:r>
      <w:r>
        <w:t xml:space="preserve">– </w:t>
      </w:r>
      <w:r>
        <w:rPr>
          <w:rFonts w:hint="eastAsia"/>
        </w:rPr>
        <w:t>成功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返回值字节</w:t>
      </w:r>
      <w:r>
        <w:rPr>
          <w:b/>
        </w:rPr>
        <w:t>：</w:t>
      </w:r>
      <w:r>
        <w:t>总长度：</w:t>
      </w:r>
      <w:r>
        <w:rPr>
          <w:rFonts w:hint="eastAsia"/>
        </w:rPr>
        <w:t>4，</w:t>
      </w:r>
      <w:r>
        <w:t>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  <w:color w:val="FF0000"/>
          <w:rPrChange w:id="46" w:author="xb21cn" w:date="2018-11-01T14:45:00Z">
            <w:rPr>
              <w:rFonts w:hint="eastAsia"/>
              <w:b/>
            </w:rPr>
          </w:rPrChange>
        </w:rPr>
        <w:t>命令号</w:t>
      </w:r>
      <w:r>
        <w:rPr>
          <w:b/>
        </w:rPr>
        <w:t>：</w:t>
      </w:r>
      <w:r>
        <w:rPr>
          <w:color w:val="FF0000"/>
          <w:rPrChange w:id="47" w:author="Administrator" w:date="2018-07-04T16:52:00Z">
            <w:rPr/>
          </w:rPrChange>
        </w:rPr>
        <w:t>14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12"/>
      <w:r>
        <w:rPr>
          <w:rFonts w:hint="eastAsia"/>
        </w:rPr>
        <w:t>仪器</w:t>
      </w:r>
      <w:r>
        <w:t>采集的数据</w:t>
      </w:r>
      <w:r>
        <w:rPr>
          <w:rFonts w:hint="eastAsia"/>
        </w:rPr>
        <w:t>发送</w:t>
      </w:r>
      <w:r>
        <w:t>给控制端</w:t>
      </w:r>
      <w:commentRangeEnd w:id="12"/>
      <w:r>
        <w:commentReference w:id="12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GPS</w:t>
      </w:r>
      <w:r>
        <w:t>时间</w:t>
      </w:r>
      <w:r>
        <w:rPr>
          <w:rFonts w:hint="eastAsia"/>
        </w:rPr>
        <w:t>（秒</w:t>
      </w:r>
      <w:r>
        <w:t>+毫秒）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特征</w:t>
      </w:r>
      <w:r>
        <w:t>值</w:t>
      </w:r>
      <w:r>
        <w:rPr>
          <w:rFonts w:hint="eastAsia"/>
        </w:rPr>
        <w:t>(目前</w:t>
      </w:r>
      <w:r>
        <w:t>先暂定</w:t>
      </w:r>
      <w:r>
        <w:rPr>
          <w:rFonts w:hint="eastAsia"/>
        </w:rPr>
        <w:t>8个</w:t>
      </w:r>
      <w:r>
        <w:t>，后续如果不够再添加</w:t>
      </w:r>
      <w:r>
        <w:rPr>
          <w:rFonts w:hint="eastAsia"/>
        </w:rPr>
        <w:t xml:space="preserve">) </w:t>
      </w:r>
      <w:r>
        <w:t xml:space="preserve">+ </w:t>
      </w:r>
      <w:r>
        <w:rPr>
          <w:rFonts w:hint="eastAsia"/>
        </w:rPr>
        <w:t>通道</w:t>
      </w:r>
      <w:r>
        <w:t>数</w:t>
      </w:r>
      <w:r>
        <w:rPr>
          <w:rFonts w:hint="eastAsia"/>
        </w:rPr>
        <w:t xml:space="preserve"> + 分析块</w:t>
      </w:r>
      <w:r>
        <w:t>大小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通道</w:t>
      </w:r>
      <w:r>
        <w:t>数据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 xml:space="preserve">45 </w:t>
      </w:r>
      <w:r>
        <w:t xml:space="preserve">+ </w:t>
      </w:r>
      <w:r>
        <w:rPr>
          <w:rFonts w:hint="eastAsia"/>
        </w:rPr>
        <w:t>通道</w:t>
      </w:r>
      <w:r>
        <w:t>数据字节，</w:t>
      </w:r>
      <w:r>
        <w:rPr>
          <w:rFonts w:hint="eastAsia"/>
        </w:rPr>
        <w:t>sizeof(int) + sizeof(int) + sizeof(float) * 8</w:t>
      </w:r>
      <w:r>
        <w:t xml:space="preserve"> + sizeof(byte)</w:t>
      </w:r>
      <w:r>
        <w:rPr>
          <w:rFonts w:hint="eastAsia"/>
        </w:rPr>
        <w:t xml:space="preserve"> </w:t>
      </w:r>
      <w:r>
        <w:t xml:space="preserve">+ sizeof(int) </w:t>
      </w:r>
      <w:r>
        <w:rPr>
          <w:rFonts w:hint="eastAsia"/>
        </w:rPr>
        <w:t>+ sizeof(float) * 通道</w:t>
      </w:r>
      <w:r>
        <w:t>数</w:t>
      </w:r>
      <w:r>
        <w:rPr>
          <w:rFonts w:hint="eastAsia"/>
        </w:rPr>
        <w:t xml:space="preserve"> * 分析</w:t>
      </w:r>
      <w:r>
        <w:t>块大小</w:t>
      </w:r>
      <w:r>
        <w:rPr>
          <w:rFonts w:hint="eastAsia"/>
        </w:rPr>
        <w:t>(存储规则</w:t>
      </w:r>
      <w:r>
        <w:t>中设定</w:t>
      </w:r>
      <w:r>
        <w:rPr>
          <w:rFonts w:hint="eastAsia"/>
        </w:rPr>
        <w:t>)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ab/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  <w:color w:val="FF0000"/>
          <w:rPrChange w:id="48" w:author="xb21cn" w:date="2018-11-01T14:45:00Z">
            <w:rPr>
              <w:rFonts w:hint="eastAsia"/>
              <w:b/>
            </w:rPr>
          </w:rPrChange>
        </w:rPr>
        <w:t>命令号</w:t>
      </w:r>
      <w:r>
        <w:rPr>
          <w:b/>
        </w:rPr>
        <w:t>：</w:t>
      </w:r>
      <w:r>
        <w:rPr>
          <w:rFonts w:hint="eastAsia"/>
        </w:rPr>
        <w:t>15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13"/>
      <w:r>
        <w:rPr>
          <w:rFonts w:hint="eastAsia"/>
        </w:rPr>
        <w:t>仪器</w:t>
      </w:r>
      <w:r>
        <w:t>采集的特征值数据</w:t>
      </w:r>
      <w:commentRangeEnd w:id="13"/>
      <w:r>
        <w:commentReference w:id="13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GPS</w:t>
      </w:r>
      <w:r>
        <w:t>时间</w:t>
      </w:r>
      <w:r>
        <w:rPr>
          <w:rFonts w:hint="eastAsia"/>
        </w:rPr>
        <w:t>（秒</w:t>
      </w:r>
      <w:r>
        <w:t>+毫秒）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特征</w:t>
      </w:r>
      <w:r>
        <w:t>值</w:t>
      </w:r>
      <w:r>
        <w:rPr>
          <w:rFonts w:hint="eastAsia"/>
        </w:rPr>
        <w:t>(目前</w:t>
      </w:r>
      <w:r>
        <w:t>先暂定</w:t>
      </w:r>
      <w:r>
        <w:rPr>
          <w:rFonts w:hint="eastAsia"/>
        </w:rPr>
        <w:t>8个</w:t>
      </w:r>
      <w:r>
        <w:t>，后续如果不够再添加</w:t>
      </w:r>
      <w:r>
        <w:rPr>
          <w:rFonts w:hint="eastAsia"/>
        </w:rPr>
        <w:t>)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40</w:t>
      </w:r>
      <w:r>
        <w:t>，</w:t>
      </w:r>
      <w:r>
        <w:rPr>
          <w:rFonts w:hint="eastAsia"/>
        </w:rPr>
        <w:t>sizeof(int) + sizeof(int) + sizeof(float) * 8</w:t>
      </w:r>
    </w:p>
    <w:p>
      <w:pPr>
        <w:spacing w:line="360" w:lineRule="auto"/>
        <w:jc w:val="left"/>
      </w:pPr>
      <w:r>
        <w:tab/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color w:val="FF0000"/>
          <w:rPrChange w:id="49" w:author="Administrator" w:date="2018-07-04T16:39:00Z">
            <w:rPr/>
          </w:rPrChange>
        </w:rPr>
        <w:t>16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含义:</w:t>
      </w:r>
      <w:r>
        <w:rPr>
          <w:rFonts w:hint="eastAsia"/>
        </w:rPr>
        <w:t xml:space="preserve"> </w:t>
      </w:r>
      <w:commentRangeStart w:id="14"/>
      <w:r>
        <w:rPr>
          <w:rFonts w:hint="eastAsia"/>
        </w:rPr>
        <w:t>获取可</w:t>
      </w:r>
      <w:r>
        <w:t>回收数据</w:t>
      </w:r>
      <w:r>
        <w:rPr>
          <w:rFonts w:hint="eastAsia"/>
        </w:rPr>
        <w:t>时间</w:t>
      </w:r>
      <w:r>
        <w:t>区间</w:t>
      </w:r>
      <w:commentRangeEnd w:id="14"/>
      <w:r>
        <w:commentReference w:id="14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无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0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内容：</w:t>
      </w:r>
      <w:r>
        <w:rPr>
          <w:rFonts w:hint="eastAsia"/>
        </w:rPr>
        <w:t>是否</w:t>
      </w:r>
      <w:r>
        <w:t>获取到</w:t>
      </w:r>
      <w:r>
        <w:rPr>
          <w:rFonts w:hint="eastAsia"/>
        </w:rPr>
        <w:t xml:space="preserve">() </w:t>
      </w:r>
      <w:r>
        <w:t xml:space="preserve">+ </w:t>
      </w:r>
      <w:r>
        <w:rPr>
          <w:rFonts w:hint="eastAsia"/>
        </w:rPr>
        <w:t>起始</w:t>
      </w:r>
      <w:r>
        <w:t>时间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结束</w:t>
      </w:r>
      <w:r>
        <w:t>时间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8，sizeof(bool) + siz</w:t>
      </w:r>
      <w:r>
        <w:t>eof(int) + sizeof(int)</w:t>
      </w:r>
    </w:p>
    <w:p>
      <w:pPr>
        <w:pStyle w:val="11"/>
        <w:ind w:left="300"/>
      </w:pP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color w:val="FF0000"/>
          <w:rPrChange w:id="50" w:author="Administrator" w:date="2018-07-04T16:17:00Z">
            <w:rPr/>
          </w:rPrChange>
        </w:rPr>
        <w:t>17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15"/>
      <w:r>
        <w:rPr>
          <w:rFonts w:hint="eastAsia"/>
        </w:rPr>
        <w:t>回收</w:t>
      </w:r>
      <w:r>
        <w:t>数据</w:t>
      </w:r>
      <w:commentRangeEnd w:id="15"/>
      <w:r>
        <w:commentReference w:id="15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包内容</w:t>
      </w:r>
      <w:r>
        <w:rPr>
          <w:b/>
        </w:rPr>
        <w:t>：</w:t>
      </w:r>
      <w:r>
        <w:rPr>
          <w:rFonts w:hint="eastAsia"/>
        </w:rPr>
        <w:t>起始</w:t>
      </w:r>
      <w:r>
        <w:t>时间</w:t>
      </w:r>
      <w:r>
        <w:rPr>
          <w:rFonts w:hint="eastAsia"/>
        </w:rPr>
        <w:t xml:space="preserve"> +结束</w:t>
      </w:r>
      <w:r>
        <w:t>时间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包字节</w:t>
      </w:r>
      <w:r>
        <w:rPr>
          <w:b/>
        </w:rPr>
        <w:t>：</w:t>
      </w:r>
      <w:r>
        <w:rPr>
          <w:rFonts w:hint="eastAsia"/>
        </w:rPr>
        <w:t xml:space="preserve"> </w:t>
      </w:r>
      <w:r>
        <w:t>sizeof(int) + 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返回值内容</w:t>
      </w:r>
      <w:r>
        <w:rPr>
          <w:b/>
        </w:rPr>
        <w:t>：</w:t>
      </w:r>
      <w:r>
        <w:rPr>
          <w:rFonts w:hint="eastAsia"/>
        </w:rPr>
        <w:t>是否</w:t>
      </w:r>
      <w:r>
        <w:t>成功</w:t>
      </w:r>
      <w:r>
        <w:rPr>
          <w:rFonts w:hint="eastAsia"/>
        </w:rPr>
        <w:t>（-</w:t>
      </w:r>
      <w:r>
        <w:t xml:space="preserve">1 </w:t>
      </w:r>
      <w:r>
        <w:rPr>
          <w:rFonts w:hint="eastAsia"/>
        </w:rPr>
        <w:t>正在</w:t>
      </w:r>
      <w:r>
        <w:t>回收</w:t>
      </w:r>
      <w:r>
        <w:rPr>
          <w:rFonts w:hint="eastAsia"/>
        </w:rPr>
        <w:t xml:space="preserve"> 0 </w:t>
      </w:r>
      <w:r>
        <w:t xml:space="preserve">– </w:t>
      </w:r>
      <w:r>
        <w:rPr>
          <w:rFonts w:hint="eastAsia"/>
        </w:rPr>
        <w:t xml:space="preserve">失败 1 </w:t>
      </w:r>
      <w:r>
        <w:t xml:space="preserve">– </w:t>
      </w:r>
      <w:r>
        <w:rPr>
          <w:rFonts w:hint="eastAsia"/>
        </w:rPr>
        <w:t>成功</w:t>
      </w:r>
      <w:r>
        <w:t>）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返回值字节</w:t>
      </w:r>
      <w:r>
        <w:rPr>
          <w:b/>
        </w:rPr>
        <w:t>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>4，sizeof(int)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rFonts w:hint="eastAsia"/>
        </w:rPr>
        <w:t>18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16"/>
      <w:r>
        <w:rPr>
          <w:rFonts w:hint="eastAsia"/>
        </w:rPr>
        <w:t>仪器</w:t>
      </w:r>
      <w:r>
        <w:t>发送的</w:t>
      </w:r>
      <w:r>
        <w:rPr>
          <w:rFonts w:hint="eastAsia"/>
        </w:rPr>
        <w:t>回收</w:t>
      </w:r>
      <w:r>
        <w:t>的数据包</w:t>
      </w:r>
      <w:commentRangeEnd w:id="16"/>
      <w:r>
        <w:commentReference w:id="16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GPS</w:t>
      </w:r>
      <w:r>
        <w:t>时间</w:t>
      </w:r>
      <w:r>
        <w:rPr>
          <w:rFonts w:hint="eastAsia"/>
        </w:rPr>
        <w:t>（秒</w:t>
      </w:r>
      <w:r>
        <w:t>+毫秒）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特征</w:t>
      </w:r>
      <w:r>
        <w:t>值</w:t>
      </w:r>
      <w:r>
        <w:rPr>
          <w:rFonts w:hint="eastAsia"/>
        </w:rPr>
        <w:t>(目前</w:t>
      </w:r>
      <w:r>
        <w:t>先暂定</w:t>
      </w:r>
      <w:r>
        <w:rPr>
          <w:rFonts w:hint="eastAsia"/>
        </w:rPr>
        <w:t>8个</w:t>
      </w:r>
      <w:r>
        <w:t>，后续如果不够再添加</w:t>
      </w:r>
      <w:r>
        <w:rPr>
          <w:rFonts w:hint="eastAsia"/>
        </w:rPr>
        <w:t xml:space="preserve">) </w:t>
      </w:r>
      <w:r>
        <w:t xml:space="preserve">+ </w:t>
      </w:r>
      <w:r>
        <w:rPr>
          <w:rFonts w:hint="eastAsia"/>
        </w:rPr>
        <w:t>通道</w:t>
      </w:r>
      <w:r>
        <w:t>数</w:t>
      </w:r>
      <w:r>
        <w:rPr>
          <w:rFonts w:hint="eastAsia"/>
        </w:rPr>
        <w:t>+ 分析块</w:t>
      </w:r>
      <w:r>
        <w:t>大小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通道</w:t>
      </w:r>
      <w:r>
        <w:t>数据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字节：</w:t>
      </w:r>
      <w:r>
        <w:rPr>
          <w:rFonts w:hint="eastAsia"/>
        </w:rPr>
        <w:t>总</w:t>
      </w:r>
      <w:r>
        <w:t>长度：</w:t>
      </w:r>
      <w:r>
        <w:rPr>
          <w:rFonts w:hint="eastAsia"/>
        </w:rPr>
        <w:t xml:space="preserve">45 </w:t>
      </w:r>
      <w:r>
        <w:t xml:space="preserve">+ </w:t>
      </w:r>
      <w:r>
        <w:rPr>
          <w:rFonts w:hint="eastAsia"/>
        </w:rPr>
        <w:t>通道</w:t>
      </w:r>
      <w:r>
        <w:t>数据字节，</w:t>
      </w:r>
      <w:r>
        <w:rPr>
          <w:rFonts w:hint="eastAsia"/>
        </w:rPr>
        <w:t>sizeof(int) + sizeof(int) + sizeof(float) * 8</w:t>
      </w:r>
      <w:r>
        <w:t xml:space="preserve"> + sizeof(byte)</w:t>
      </w:r>
      <w:r>
        <w:rPr>
          <w:rFonts w:hint="eastAsia"/>
        </w:rPr>
        <w:t xml:space="preserve"> +</w:t>
      </w:r>
      <w:r>
        <w:t xml:space="preserve"> sizeof(int) +</w:t>
      </w:r>
      <w:r>
        <w:rPr>
          <w:rFonts w:hint="eastAsia"/>
        </w:rPr>
        <w:t xml:space="preserve"> sizeof(float) * 通道</w:t>
      </w:r>
      <w:r>
        <w:t>数</w:t>
      </w:r>
      <w:r>
        <w:rPr>
          <w:rFonts w:hint="eastAsia"/>
        </w:rPr>
        <w:t xml:space="preserve"> * 分析</w:t>
      </w:r>
      <w:r>
        <w:t>块大小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</w:t>
      </w:r>
      <w:r>
        <w:rPr>
          <w:b/>
        </w:rPr>
        <w:t>号：</w:t>
      </w:r>
      <w:r>
        <w:rPr>
          <w:rFonts w:hint="eastAsia"/>
        </w:rPr>
        <w:t>19</w:t>
      </w:r>
    </w:p>
    <w:p>
      <w:pPr>
        <w:spacing w:line="360" w:lineRule="auto"/>
        <w:ind w:left="720"/>
        <w:jc w:val="left"/>
      </w:pPr>
      <w:r>
        <w:rPr>
          <w:rFonts w:hint="eastAsia"/>
          <w:b/>
        </w:rPr>
        <w:t>含义：</w:t>
      </w:r>
      <w:commentRangeStart w:id="17"/>
      <w:r>
        <w:rPr>
          <w:rFonts w:hint="eastAsia"/>
        </w:rPr>
        <w:t>仪器</w:t>
      </w:r>
      <w:r>
        <w:t>回收结束，仪器</w:t>
      </w:r>
      <w:r>
        <w:rPr>
          <w:rFonts w:hint="eastAsia"/>
        </w:rPr>
        <w:t>回收</w:t>
      </w:r>
      <w:r>
        <w:t>数据发送结束后发送给控制端</w:t>
      </w:r>
      <w:commentRangeEnd w:id="17"/>
      <w:r>
        <w:commentReference w:id="17"/>
      </w:r>
    </w:p>
    <w:p>
      <w:pPr>
        <w:spacing w:line="360" w:lineRule="auto"/>
        <w:ind w:left="720"/>
        <w:jc w:val="left"/>
      </w:pPr>
      <w:r>
        <w:rPr>
          <w:rFonts w:hint="eastAsia"/>
          <w:b/>
        </w:rPr>
        <w:t>包内容</w:t>
      </w:r>
      <w:r>
        <w:rPr>
          <w:b/>
        </w:rPr>
        <w:t>：</w:t>
      </w:r>
      <w:r>
        <w:rPr>
          <w:rFonts w:hint="eastAsia"/>
        </w:rPr>
        <w:t>设置</w:t>
      </w:r>
      <w:r>
        <w:t>的回收的</w:t>
      </w:r>
      <w:r>
        <w:rPr>
          <w:rFonts w:hint="eastAsia"/>
        </w:rPr>
        <w:t>起始</w:t>
      </w:r>
      <w:r>
        <w:t>时间</w:t>
      </w:r>
      <w:r>
        <w:rPr>
          <w:rFonts w:hint="eastAsia"/>
        </w:rPr>
        <w:t xml:space="preserve"> +设置</w:t>
      </w:r>
      <w:r>
        <w:t>的回收的</w:t>
      </w:r>
      <w:r>
        <w:rPr>
          <w:rFonts w:hint="eastAsia"/>
        </w:rPr>
        <w:t>结束</w:t>
      </w:r>
      <w:r>
        <w:t>时间</w:t>
      </w:r>
    </w:p>
    <w:p>
      <w:pPr>
        <w:spacing w:line="360" w:lineRule="auto"/>
        <w:ind w:left="720"/>
        <w:jc w:val="left"/>
      </w:pPr>
      <w:r>
        <w:rPr>
          <w:rFonts w:hint="eastAsia"/>
          <w:b/>
        </w:rPr>
        <w:t>包字节</w:t>
      </w:r>
      <w:r>
        <w:rPr>
          <w:b/>
        </w:rPr>
        <w:t>：</w:t>
      </w:r>
      <w:r>
        <w:t>sizeof(int) + sizeof(int)</w:t>
      </w:r>
    </w:p>
    <w:p>
      <w:pPr>
        <w:spacing w:line="360" w:lineRule="auto"/>
        <w:ind w:left="72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</w:rPr>
        <w:t>命令号</w:t>
      </w:r>
      <w:r>
        <w:rPr>
          <w:b/>
        </w:rPr>
        <w:t>：</w:t>
      </w:r>
      <w:r>
        <w:rPr>
          <w:color w:val="FF0000"/>
          <w:rPrChange w:id="51" w:author="Administrator" w:date="2018-07-04T16:39:00Z">
            <w:rPr/>
          </w:rPrChange>
        </w:rPr>
        <w:t>20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含义：</w:t>
      </w:r>
      <w:commentRangeStart w:id="18"/>
      <w:r>
        <w:t>查询仪器是否正在发送回收数据</w:t>
      </w:r>
      <w:commentRangeEnd w:id="18"/>
      <w:r>
        <w:commentReference w:id="18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包内容</w:t>
      </w:r>
      <w:r>
        <w:rPr>
          <w:b/>
        </w:rPr>
        <w:t>：</w:t>
      </w:r>
      <w:r>
        <w:rPr>
          <w:rFonts w:hint="eastAsia"/>
        </w:rPr>
        <w:t>无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包字节</w:t>
      </w:r>
      <w:r>
        <w:rPr>
          <w:b/>
        </w:rPr>
        <w:t>：</w:t>
      </w:r>
      <w:r>
        <w:rPr>
          <w:rFonts w:hint="eastAsia"/>
        </w:rPr>
        <w:t>0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内容：</w:t>
      </w:r>
      <w:r>
        <w:rPr>
          <w:rFonts w:hint="eastAsia"/>
        </w:rPr>
        <w:t>是否</w:t>
      </w:r>
      <w:r>
        <w:t>处于回收数据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不在处理</w:t>
      </w:r>
      <w:r>
        <w:t>回收</w:t>
      </w:r>
      <w:r>
        <w:rPr>
          <w:rFonts w:hint="eastAsia"/>
        </w:rPr>
        <w:t xml:space="preserve">命令 1 </w:t>
      </w:r>
      <w:r>
        <w:t xml:space="preserve">– </w:t>
      </w:r>
      <w:r>
        <w:rPr>
          <w:rFonts w:hint="eastAsia"/>
        </w:rPr>
        <w:t>正在</w:t>
      </w:r>
      <w:r>
        <w:t>处理回收</w:t>
      </w:r>
      <w:r>
        <w:rPr>
          <w:rFonts w:hint="eastAsia"/>
        </w:rPr>
        <w:t>命令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sizeof(byte)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  <w:b/>
          <w:color w:val="FF0000"/>
          <w:rPrChange w:id="52" w:author="xb21cn" w:date="2018-11-01T14:45:00Z">
            <w:rPr>
              <w:rFonts w:hint="eastAsia"/>
              <w:b/>
            </w:rPr>
          </w:rPrChange>
        </w:rPr>
        <w:t>命令号</w:t>
      </w:r>
      <w:r>
        <w:rPr>
          <w:b/>
        </w:rPr>
        <w:t>：</w:t>
      </w:r>
      <w:r>
        <w:rPr>
          <w:rFonts w:hint="eastAsia"/>
        </w:rPr>
        <w:t>21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含义</w:t>
      </w:r>
      <w:r>
        <w:rPr>
          <w:b/>
        </w:rPr>
        <w:t>：</w:t>
      </w:r>
      <w:commentRangeStart w:id="19"/>
      <w:r>
        <w:rPr>
          <w:rFonts w:hint="eastAsia"/>
        </w:rPr>
        <w:t>下发特征</w:t>
      </w:r>
      <w:r>
        <w:t>值计算与阈值判断</w:t>
      </w:r>
      <w:r>
        <w:rPr>
          <w:rFonts w:hint="eastAsia"/>
        </w:rPr>
        <w:t>动态</w:t>
      </w:r>
      <w:r>
        <w:t>库</w:t>
      </w:r>
      <w:commentRangeEnd w:id="19"/>
      <w:r>
        <w:commentReference w:id="19"/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</w:t>
      </w:r>
      <w:r>
        <w:rPr>
          <w:b/>
        </w:rPr>
        <w:t>内容：</w:t>
      </w:r>
      <w:r>
        <w:rPr>
          <w:rFonts w:hint="eastAsia"/>
        </w:rPr>
        <w:t>库</w:t>
      </w:r>
      <w:r>
        <w:t>的字节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包字节：</w:t>
      </w:r>
      <w:r>
        <w:rPr>
          <w:rFonts w:hint="eastAsia"/>
        </w:rPr>
        <w:t>size</w:t>
      </w:r>
      <w:r>
        <w:t>of(byte) * XXX</w:t>
      </w:r>
    </w:p>
    <w:p>
      <w:pPr>
        <w:pStyle w:val="11"/>
        <w:spacing w:line="360" w:lineRule="auto"/>
        <w:ind w:left="720" w:firstLine="0" w:firstLineChars="0"/>
        <w:jc w:val="left"/>
      </w:pP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内容：</w:t>
      </w:r>
      <w:r>
        <w:rPr>
          <w:rFonts w:hint="eastAsia"/>
        </w:rPr>
        <w:t>是否</w:t>
      </w:r>
      <w:r>
        <w:t>成功使用</w:t>
      </w:r>
      <w:r>
        <w:rPr>
          <w:rFonts w:hint="eastAsia"/>
        </w:rPr>
        <w:t xml:space="preserve"> 1 </w:t>
      </w:r>
      <w:r>
        <w:t>–</w:t>
      </w:r>
      <w:r>
        <w:rPr>
          <w:rFonts w:hint="eastAsia"/>
        </w:rPr>
        <w:t xml:space="preserve"> 成功</w:t>
      </w:r>
      <w:r>
        <w:t>加载，</w:t>
      </w:r>
      <w:r>
        <w:rPr>
          <w:rFonts w:hint="eastAsia"/>
        </w:rPr>
        <w:t xml:space="preserve"> 0 </w:t>
      </w:r>
      <w:r>
        <w:t xml:space="preserve">– </w:t>
      </w:r>
      <w:r>
        <w:rPr>
          <w:rFonts w:hint="eastAsia"/>
        </w:rPr>
        <w:t>加载</w:t>
      </w:r>
      <w:r>
        <w:t>失败</w:t>
      </w:r>
    </w:p>
    <w:p>
      <w:pPr>
        <w:pStyle w:val="11"/>
        <w:spacing w:line="360" w:lineRule="auto"/>
        <w:ind w:left="720" w:firstLine="0" w:firstLineChars="0"/>
        <w:jc w:val="left"/>
      </w:pPr>
      <w:r>
        <w:rPr>
          <w:rFonts w:hint="eastAsia"/>
          <w:b/>
        </w:rPr>
        <w:t>返回值</w:t>
      </w:r>
      <w:r>
        <w:rPr>
          <w:b/>
        </w:rPr>
        <w:t>字节：</w:t>
      </w:r>
      <w:r>
        <w:rPr>
          <w:rFonts w:hint="eastAsia"/>
        </w:rPr>
        <w:t>sizeof(byte)</w:t>
      </w:r>
    </w:p>
    <w:p/>
    <w:p/>
    <w:p>
      <w:pPr>
        <w:pStyle w:val="11"/>
        <w:numPr>
          <w:ilvl w:val="0"/>
          <w:numId w:val="3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特征</w:t>
      </w:r>
      <w:r>
        <w:rPr>
          <w:b/>
          <w:sz w:val="28"/>
          <w:szCs w:val="28"/>
        </w:rPr>
        <w:t>值计算与阈值判断</w:t>
      </w:r>
      <w:r>
        <w:rPr>
          <w:rFonts w:hint="eastAsia"/>
          <w:b/>
          <w:sz w:val="28"/>
          <w:szCs w:val="28"/>
        </w:rPr>
        <w:t>接口定义</w:t>
      </w:r>
    </w:p>
    <w:p/>
    <w:p>
      <w:r>
        <w:t xml:space="preserve">struct Trig_Info </w:t>
      </w:r>
    </w:p>
    <w:p>
      <w:r>
        <w:t>{</w:t>
      </w:r>
    </w:p>
    <w:p>
      <w:r>
        <w:t>public:</w:t>
      </w:r>
    </w:p>
    <w:p>
      <w:r>
        <w:rPr>
          <w:rFonts w:hint="eastAsia"/>
        </w:rPr>
        <w:tab/>
      </w:r>
      <w:r>
        <w:rPr>
          <w:rFonts w:hint="eastAsia"/>
        </w:rPr>
        <w:t>// 是否使用触发</w:t>
      </w:r>
    </w:p>
    <w:p>
      <w:r>
        <w:tab/>
      </w:r>
      <w:r>
        <w:t>bool bUseTrig;</w:t>
      </w:r>
    </w:p>
    <w:p>
      <w:r>
        <w:rPr>
          <w:rFonts w:hint="eastAsia"/>
        </w:rPr>
        <w:tab/>
      </w:r>
      <w:r>
        <w:rPr>
          <w:rFonts w:hint="eastAsia"/>
        </w:rPr>
        <w:t>// 通道ID</w:t>
      </w:r>
    </w:p>
    <w:p>
      <w:r>
        <w:tab/>
      </w:r>
      <w:r>
        <w:t>int nChannelID;</w:t>
      </w:r>
    </w:p>
    <w:p>
      <w:r>
        <w:rPr>
          <w:rFonts w:hint="eastAsia"/>
        </w:rPr>
        <w:tab/>
      </w:r>
      <w:r>
        <w:rPr>
          <w:rFonts w:hint="eastAsia"/>
        </w:rPr>
        <w:t>// 触发值</w:t>
      </w:r>
    </w:p>
    <w:p>
      <w:r>
        <w:tab/>
      </w:r>
      <w:r>
        <w:t>float fltTrigValue;</w:t>
      </w:r>
    </w:p>
    <w:p>
      <w:r>
        <w:t>};</w:t>
      </w:r>
    </w:p>
    <w:p/>
    <w:p>
      <w:r>
        <w:rPr>
          <w:rFonts w:hint="eastAsia"/>
        </w:rPr>
        <w:t>// 计算统计值与判断触发</w:t>
      </w:r>
    </w:p>
    <w:p>
      <w:r>
        <w:rPr>
          <w:rFonts w:hint="eastAsia"/>
        </w:rPr>
        <w:t>// nProcessStatus - 当前处理状态，0 - 是否为延迟数据存储状态 1 - 需要判断触发状态 2 - 存储触发数据状态</w:t>
      </w:r>
    </w:p>
    <w:p>
      <w:r>
        <w:rPr>
          <w:rFonts w:hint="eastAsia"/>
        </w:rPr>
        <w:t>// nChannelCount - 通道数</w:t>
      </w:r>
    </w:p>
    <w:p>
      <w:r>
        <w:rPr>
          <w:rFonts w:hint="eastAsia"/>
        </w:rPr>
        <w:t>// pTrigInfo - 通道触发信息，有多个，数量与通道数一样</w:t>
      </w:r>
    </w:p>
    <w:p>
      <w:r>
        <w:rPr>
          <w:rFonts w:hint="eastAsia"/>
        </w:rPr>
        <w:t>// nBlockSize - 分析块大小</w:t>
      </w:r>
    </w:p>
    <w:p>
      <w:r>
        <w:rPr>
          <w:rFonts w:hint="eastAsia"/>
        </w:rPr>
        <w:t>// pSrcData - 输入的通道数据，数据排列: 一通道所有数据，二通道所有数据，三通道所有数据</w:t>
      </w:r>
    </w:p>
    <w:p>
      <w:r>
        <w:rPr>
          <w:rFonts w:hint="eastAsia"/>
        </w:rPr>
        <w:t>// nStatCount - 统计数据个数</w:t>
      </w:r>
    </w:p>
    <w:p>
      <w:r>
        <w:rPr>
          <w:rFonts w:hint="eastAsia"/>
        </w:rPr>
        <w:t>// pDesStat - 计算统计数据的输出</w:t>
      </w:r>
    </w:p>
    <w:p>
      <w:r>
        <w:rPr>
          <w:rFonts w:hint="eastAsia"/>
        </w:rPr>
        <w:t>// 返回值 - 是否触发</w:t>
      </w:r>
    </w:p>
    <w:p>
      <w:r>
        <w:t>bool CalStatAndTrig(int nProcessStatus, int nChannelCount, Trig_Info *pTrigInfo, int nBlockSize, const float *pSrcData, int nStatCount, float *pDesStat)</w:t>
      </w:r>
    </w:p>
    <w:p>
      <w:r>
        <w:t>{</w:t>
      </w:r>
    </w:p>
    <w:p/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7-02T17:50:00Z" w:initials="">
    <w:p w14:paraId="1F4540C2">
      <w:pPr>
        <w:pStyle w:val="2"/>
      </w:pPr>
      <w:r>
        <w:rPr>
          <w:rFonts w:hint="eastAsia"/>
        </w:rPr>
        <w:t>发送信号 带返回值</w:t>
      </w:r>
    </w:p>
    <w:p w14:paraId="43533206">
      <w:pPr>
        <w:pStyle w:val="2"/>
      </w:pPr>
      <w:r>
        <w:rPr>
          <w:rFonts w:hint="eastAsia"/>
        </w:rPr>
        <w:t>返回结果和时间计算得到速率</w:t>
      </w:r>
    </w:p>
    <w:p w14:paraId="251C756B">
      <w:pPr>
        <w:pStyle w:val="2"/>
      </w:pPr>
      <w:r>
        <w:rPr>
          <w:rFonts w:hint="eastAsia"/>
        </w:rPr>
        <w:t>1、测试网速，保存计算结果</w:t>
      </w:r>
    </w:p>
    <w:p w14:paraId="5B501C4F">
      <w:pPr>
        <w:pStyle w:val="2"/>
      </w:pPr>
      <w:r>
        <w:rPr>
          <w:rFonts w:hint="eastAsia"/>
        </w:rPr>
        <w:t>2、不需要透传客户端，预留结果</w:t>
      </w:r>
    </w:p>
  </w:comment>
  <w:comment w:id="1" w:author="Administrator" w:date="2018-07-02T17:55:00Z" w:initials="">
    <w:p w14:paraId="6CE74A2D">
      <w:pPr>
        <w:pStyle w:val="2"/>
      </w:pPr>
      <w:r>
        <w:rPr>
          <w:rFonts w:hint="eastAsia"/>
        </w:rPr>
        <w:t>发送信号 带返回值</w:t>
      </w:r>
    </w:p>
    <w:p w14:paraId="49751DF8">
      <w:pPr>
        <w:pStyle w:val="2"/>
      </w:pPr>
      <w:r>
        <w:rPr>
          <w:rFonts w:hint="eastAsia"/>
        </w:rPr>
        <w:t>查询IP地址</w:t>
      </w:r>
    </w:p>
    <w:p w14:paraId="35382B9E">
      <w:pPr>
        <w:pStyle w:val="2"/>
      </w:pPr>
      <w:r>
        <w:rPr>
          <w:rFonts w:hint="eastAsia"/>
        </w:rPr>
        <w:t>1、不需要透传客户端</w:t>
      </w:r>
    </w:p>
  </w:comment>
  <w:comment w:id="2" w:author="Administrator" w:date="2018-07-03T11:46:00Z" w:initials="">
    <w:p w14:paraId="4E7F2E5D">
      <w:pPr>
        <w:pStyle w:val="2"/>
      </w:pPr>
      <w:r>
        <w:rPr>
          <w:rFonts w:hint="eastAsia"/>
        </w:rPr>
        <w:t>发送信号 带返回值</w:t>
      </w:r>
    </w:p>
    <w:p w14:paraId="3F592314">
      <w:pPr>
        <w:pStyle w:val="2"/>
      </w:pPr>
      <w:r>
        <w:rPr>
          <w:rFonts w:hint="eastAsia"/>
        </w:rPr>
        <w:t>设置IP地址</w:t>
      </w:r>
    </w:p>
    <w:p w14:paraId="05AF31AE">
      <w:pPr>
        <w:pStyle w:val="2"/>
        <w:numPr>
          <w:ilvl w:val="0"/>
          <w:numId w:val="1"/>
        </w:numPr>
      </w:pPr>
      <w:r>
        <w:rPr>
          <w:rFonts w:hint="eastAsia"/>
        </w:rPr>
        <w:t>从客户端透传下来</w:t>
      </w:r>
    </w:p>
    <w:p w14:paraId="4D33475D">
      <w:pPr>
        <w:pStyle w:val="2"/>
        <w:numPr>
          <w:ilvl w:val="0"/>
          <w:numId w:val="1"/>
        </w:numPr>
      </w:pPr>
      <w:r>
        <w:rPr>
          <w:rFonts w:hint="eastAsia"/>
        </w:rPr>
        <w:t>限制只能从本地直连设置，禁止外网进行设置</w:t>
      </w:r>
    </w:p>
  </w:comment>
  <w:comment w:id="3" w:author="Administrator" w:date="2018-07-03T11:48:00Z" w:initials="">
    <w:p w14:paraId="71CD0F43">
      <w:pPr>
        <w:pStyle w:val="2"/>
      </w:pPr>
      <w:r>
        <w:rPr>
          <w:rFonts w:hint="eastAsia"/>
        </w:rPr>
        <w:t>发送信号 带返回值</w:t>
      </w:r>
    </w:p>
    <w:p w14:paraId="366E25B0">
      <w:pPr>
        <w:pStyle w:val="2"/>
      </w:pPr>
      <w:r>
        <w:rPr>
          <w:rFonts w:hint="eastAsia"/>
        </w:rPr>
        <w:t>查询采样频率</w:t>
      </w:r>
    </w:p>
    <w:p w14:paraId="5B6D022F">
      <w:pPr>
        <w:pStyle w:val="2"/>
        <w:numPr>
          <w:ilvl w:val="0"/>
          <w:numId w:val="2"/>
        </w:numPr>
      </w:pPr>
      <w:r>
        <w:rPr>
          <w:rFonts w:hint="eastAsia"/>
        </w:rPr>
        <w:t>从客户端透传下来</w:t>
      </w:r>
    </w:p>
    <w:p w14:paraId="58DA36E4">
      <w:pPr>
        <w:pStyle w:val="2"/>
        <w:numPr>
          <w:ilvl w:val="0"/>
          <w:numId w:val="2"/>
        </w:numPr>
      </w:pPr>
      <w:r>
        <w:rPr>
          <w:rFonts w:hint="eastAsia"/>
        </w:rPr>
        <w:t>定时10秒查询一次（不需要）</w:t>
      </w:r>
    </w:p>
  </w:comment>
  <w:comment w:id="4" w:author="Administrator" w:date="2018-07-03T14:34:00Z" w:initials="">
    <w:p w14:paraId="64715817">
      <w:pPr>
        <w:pStyle w:val="2"/>
      </w:pPr>
      <w:r>
        <w:rPr>
          <w:rFonts w:hint="eastAsia"/>
        </w:rPr>
        <w:t>发送信号 带返回值</w:t>
      </w:r>
    </w:p>
    <w:p w14:paraId="680E34E0">
      <w:pPr>
        <w:pStyle w:val="2"/>
      </w:pPr>
      <w:r>
        <w:rPr>
          <w:rFonts w:hint="eastAsia"/>
        </w:rPr>
        <w:t>设置采样频率</w:t>
      </w:r>
    </w:p>
    <w:p w14:paraId="74CF1245">
      <w:pPr>
        <w:pStyle w:val="2"/>
      </w:pPr>
      <w:r>
        <w:rPr>
          <w:rFonts w:hint="eastAsia"/>
        </w:rPr>
        <w:t>1、从客户端透传下来</w:t>
      </w:r>
    </w:p>
    <w:p w14:paraId="604F6453">
      <w:pPr>
        <w:pStyle w:val="2"/>
      </w:pPr>
    </w:p>
  </w:comment>
  <w:comment w:id="5" w:author="Administrator" w:date="2018-07-03T15:25:00Z" w:initials="">
    <w:p w14:paraId="64951CF8">
      <w:pPr>
        <w:pStyle w:val="2"/>
      </w:pPr>
      <w:r>
        <w:rPr>
          <w:rFonts w:hint="eastAsia"/>
        </w:rPr>
        <w:t>发送信号 带返回值</w:t>
      </w:r>
    </w:p>
    <w:p w14:paraId="20B326A5">
      <w:pPr>
        <w:pStyle w:val="2"/>
      </w:pPr>
      <w:r>
        <w:rPr>
          <w:rFonts w:hint="eastAsia"/>
        </w:rPr>
        <w:t>查询某种参数</w:t>
      </w:r>
    </w:p>
    <w:p w14:paraId="072A10FE">
      <w:pPr>
        <w:pStyle w:val="2"/>
      </w:pPr>
      <w:r>
        <w:rPr>
          <w:rFonts w:hint="eastAsia"/>
        </w:rPr>
        <w:t>1、从客户端透传下来</w:t>
      </w:r>
    </w:p>
  </w:comment>
  <w:comment w:id="6" w:author="Administrator" w:date="2018-07-03T15:33:00Z" w:initials="">
    <w:p w14:paraId="7085682D">
      <w:pPr>
        <w:pStyle w:val="2"/>
      </w:pPr>
      <w:r>
        <w:rPr>
          <w:rFonts w:hint="eastAsia"/>
        </w:rPr>
        <w:t>发送信号 带返回值</w:t>
      </w:r>
    </w:p>
    <w:p w14:paraId="7BD63385">
      <w:pPr>
        <w:pStyle w:val="2"/>
      </w:pPr>
      <w:r>
        <w:rPr>
          <w:rFonts w:hint="eastAsia"/>
        </w:rPr>
        <w:t>查询可选项</w:t>
      </w:r>
    </w:p>
    <w:p w14:paraId="73EC3EA4">
      <w:pPr>
        <w:pStyle w:val="2"/>
      </w:pPr>
      <w:r>
        <w:rPr>
          <w:rFonts w:hint="eastAsia"/>
        </w:rPr>
        <w:t>1、从客户端透传下来</w:t>
      </w:r>
    </w:p>
    <w:p w14:paraId="6784282F">
      <w:pPr>
        <w:pStyle w:val="2"/>
      </w:pPr>
    </w:p>
  </w:comment>
  <w:comment w:id="7" w:author="Administrator" w:date="2018-07-04T14:32:00Z" w:initials="">
    <w:p w14:paraId="53C84BD9">
      <w:pPr>
        <w:pStyle w:val="2"/>
      </w:pPr>
      <w:r>
        <w:rPr>
          <w:rFonts w:hint="eastAsia"/>
        </w:rPr>
        <w:t>发送信号 带返回值</w:t>
      </w:r>
    </w:p>
    <w:p w14:paraId="7BC70964">
      <w:pPr>
        <w:pStyle w:val="2"/>
      </w:pPr>
      <w:r>
        <w:rPr>
          <w:rFonts w:hint="eastAsia"/>
        </w:rPr>
        <w:t>设置参数</w:t>
      </w:r>
    </w:p>
    <w:p w14:paraId="1CDD38A7">
      <w:pPr>
        <w:pStyle w:val="2"/>
      </w:pPr>
    </w:p>
  </w:comment>
  <w:comment w:id="8" w:author="Administrator" w:date="2018-07-04T14:40:00Z" w:initials="">
    <w:p w14:paraId="6F1C5AEC">
      <w:pPr>
        <w:pStyle w:val="2"/>
      </w:pPr>
      <w:r>
        <w:rPr>
          <w:rFonts w:hint="eastAsia"/>
        </w:rPr>
        <w:t>发送信号 带返回值</w:t>
      </w:r>
    </w:p>
    <w:p w14:paraId="1A335C24">
      <w:pPr>
        <w:pStyle w:val="2"/>
      </w:pPr>
      <w:r>
        <w:rPr>
          <w:rFonts w:hint="eastAsia"/>
        </w:rPr>
        <w:t>查询存储规则</w:t>
      </w:r>
    </w:p>
  </w:comment>
  <w:comment w:id="9" w:author="Administrator" w:date="2018-07-04T14:41:00Z" w:initials="">
    <w:p w14:paraId="4A6F0ABD">
      <w:pPr>
        <w:pStyle w:val="2"/>
      </w:pPr>
      <w:r>
        <w:rPr>
          <w:rFonts w:hint="eastAsia"/>
        </w:rPr>
        <w:t>发送信号 带返回值</w:t>
      </w:r>
    </w:p>
    <w:p w14:paraId="2EBC631C">
      <w:pPr>
        <w:pStyle w:val="2"/>
      </w:pPr>
      <w:r>
        <w:rPr>
          <w:rFonts w:hint="eastAsia"/>
        </w:rPr>
        <w:t>设置存储规则</w:t>
      </w:r>
    </w:p>
    <w:p w14:paraId="2FE07411">
      <w:pPr>
        <w:pStyle w:val="2"/>
      </w:pPr>
    </w:p>
  </w:comment>
  <w:comment w:id="10" w:author="Administrator" w:date="2018-07-04T14:42:00Z" w:initials="">
    <w:p w14:paraId="72380BBE">
      <w:pPr>
        <w:pStyle w:val="2"/>
      </w:pPr>
      <w:r>
        <w:rPr>
          <w:rFonts w:hint="eastAsia"/>
        </w:rPr>
        <w:t>发送信号 带返回值</w:t>
      </w:r>
    </w:p>
    <w:p w14:paraId="7EC618BC">
      <w:pPr>
        <w:pStyle w:val="2"/>
      </w:pPr>
      <w:r>
        <w:rPr>
          <w:rFonts w:hint="eastAsia"/>
        </w:rPr>
        <w:t>启动设备采集</w:t>
      </w:r>
    </w:p>
    <w:p w14:paraId="15564994">
      <w:pPr>
        <w:pStyle w:val="2"/>
      </w:pPr>
      <w:r>
        <w:rPr>
          <w:rFonts w:hint="eastAsia"/>
        </w:rPr>
        <w:t>透传</w:t>
      </w:r>
    </w:p>
  </w:comment>
  <w:comment w:id="11" w:author="Administrator" w:date="2018-07-04T14:48:00Z" w:initials="">
    <w:p w14:paraId="78F404BD">
      <w:pPr>
        <w:pStyle w:val="2"/>
      </w:pPr>
      <w:r>
        <w:rPr>
          <w:rFonts w:hint="eastAsia"/>
        </w:rPr>
        <w:t>发送信号 带返回值</w:t>
      </w:r>
    </w:p>
    <w:p w14:paraId="511C65B9">
      <w:pPr>
        <w:pStyle w:val="2"/>
      </w:pPr>
      <w:r>
        <w:rPr>
          <w:rFonts w:hint="eastAsia"/>
        </w:rPr>
        <w:t>停止采集</w:t>
      </w:r>
    </w:p>
    <w:p w14:paraId="4D3C1013">
      <w:pPr>
        <w:pStyle w:val="2"/>
      </w:pPr>
      <w:r>
        <w:rPr>
          <w:rFonts w:hint="eastAsia"/>
        </w:rPr>
        <w:t>透传</w:t>
      </w:r>
    </w:p>
  </w:comment>
  <w:comment w:id="12" w:author="Administrator" w:date="2018-07-04T14:51:00Z" w:initials="">
    <w:p w14:paraId="65886F46">
      <w:pPr>
        <w:pStyle w:val="2"/>
      </w:pPr>
      <w:r>
        <w:rPr>
          <w:rFonts w:hint="eastAsia"/>
        </w:rPr>
        <w:t>接收信号</w:t>
      </w:r>
    </w:p>
    <w:p w14:paraId="2B3272D2">
      <w:pPr>
        <w:pStyle w:val="2"/>
      </w:pPr>
      <w:r>
        <w:rPr>
          <w:rFonts w:hint="eastAsia"/>
        </w:rPr>
        <w:t>数据与特征值信号，解析发给客户端</w:t>
      </w:r>
    </w:p>
  </w:comment>
  <w:comment w:id="13" w:author="Administrator" w:date="2018-07-04T14:55:00Z" w:initials="">
    <w:p w14:paraId="6B78100D">
      <w:pPr>
        <w:pStyle w:val="2"/>
      </w:pPr>
      <w:r>
        <w:rPr>
          <w:rFonts w:hint="eastAsia"/>
        </w:rPr>
        <w:t>接收信号</w:t>
      </w:r>
    </w:p>
    <w:p w14:paraId="44325F75">
      <w:pPr>
        <w:pStyle w:val="2"/>
      </w:pPr>
      <w:r>
        <w:rPr>
          <w:rFonts w:hint="eastAsia"/>
        </w:rPr>
        <w:t>特征值信号</w:t>
      </w:r>
    </w:p>
  </w:comment>
  <w:comment w:id="14" w:author="Administrator" w:date="2018-07-04T15:02:00Z" w:initials="">
    <w:p w14:paraId="7DC7198A">
      <w:pPr>
        <w:pStyle w:val="2"/>
      </w:pPr>
      <w:r>
        <w:rPr>
          <w:rFonts w:hint="eastAsia"/>
        </w:rPr>
        <w:t>发送信号 带返回值</w:t>
      </w:r>
    </w:p>
    <w:p w14:paraId="5DA51776">
      <w:pPr>
        <w:pStyle w:val="2"/>
      </w:pPr>
      <w:r>
        <w:rPr>
          <w:rFonts w:hint="eastAsia"/>
        </w:rPr>
        <w:t>查询回收信号区间</w:t>
      </w:r>
    </w:p>
  </w:comment>
  <w:comment w:id="15" w:author="Administrator" w:date="2018-07-04T15:03:00Z" w:initials="">
    <w:p w14:paraId="7DB95E16">
      <w:pPr>
        <w:pStyle w:val="2"/>
      </w:pPr>
      <w:r>
        <w:rPr>
          <w:rFonts w:hint="eastAsia"/>
        </w:rPr>
        <w:t>发送信号 带返回值</w:t>
      </w:r>
    </w:p>
    <w:p w14:paraId="587F2E1C">
      <w:pPr>
        <w:pStyle w:val="2"/>
      </w:pPr>
      <w:r>
        <w:rPr>
          <w:rFonts w:hint="eastAsia"/>
        </w:rPr>
        <w:t>执行回收</w:t>
      </w:r>
    </w:p>
    <w:p w14:paraId="76992A5E">
      <w:pPr>
        <w:pStyle w:val="2"/>
      </w:pPr>
      <w:r>
        <w:rPr>
          <w:rFonts w:hint="eastAsia"/>
        </w:rPr>
        <w:t>透传</w:t>
      </w:r>
    </w:p>
  </w:comment>
  <w:comment w:id="16" w:author="Administrator" w:date="2018-07-04T15:06:00Z" w:initials="">
    <w:p w14:paraId="520C6D95">
      <w:pPr>
        <w:pStyle w:val="2"/>
      </w:pPr>
      <w:r>
        <w:rPr>
          <w:rFonts w:hint="eastAsia"/>
        </w:rPr>
        <w:t>接收信号</w:t>
      </w:r>
    </w:p>
    <w:p w14:paraId="64A07314">
      <w:pPr>
        <w:pStyle w:val="2"/>
      </w:pPr>
      <w:r>
        <w:rPr>
          <w:rFonts w:hint="eastAsia"/>
        </w:rPr>
        <w:t>类似14</w:t>
      </w:r>
    </w:p>
  </w:comment>
  <w:comment w:id="17" w:author="Administrator" w:date="2018-07-04T15:06:00Z" w:initials="">
    <w:p w14:paraId="41ED1244">
      <w:pPr>
        <w:pStyle w:val="2"/>
      </w:pPr>
      <w:r>
        <w:rPr>
          <w:rFonts w:hint="eastAsia"/>
        </w:rPr>
        <w:t>接收信号</w:t>
      </w:r>
    </w:p>
  </w:comment>
  <w:comment w:id="18" w:author="Administrator" w:date="2018-07-04T15:07:00Z" w:initials="">
    <w:p w14:paraId="63190AE4">
      <w:pPr>
        <w:pStyle w:val="2"/>
      </w:pPr>
      <w:r>
        <w:rPr>
          <w:rFonts w:hint="eastAsia"/>
        </w:rPr>
        <w:t>发送信号 带返回值</w:t>
      </w:r>
    </w:p>
    <w:p w14:paraId="395E505C">
      <w:pPr>
        <w:pStyle w:val="2"/>
      </w:pPr>
      <w:r>
        <w:rPr>
          <w:rFonts w:hint="eastAsia"/>
        </w:rPr>
        <w:t>查询是否正在回收</w:t>
      </w:r>
    </w:p>
  </w:comment>
  <w:comment w:id="19" w:author="Administrator" w:date="2018-07-04T15:13:00Z" w:initials="">
    <w:p w14:paraId="05C374AA">
      <w:pPr>
        <w:pStyle w:val="2"/>
      </w:pPr>
      <w:r>
        <w:rPr>
          <w:rFonts w:hint="eastAsia"/>
        </w:rPr>
        <w:t>发送信号 带返回值</w:t>
      </w:r>
    </w:p>
    <w:p w14:paraId="27BA57AE">
      <w:pPr>
        <w:pStyle w:val="2"/>
      </w:pPr>
      <w:r>
        <w:rPr>
          <w:rFonts w:hint="eastAsia"/>
        </w:rPr>
        <w:t>下发二进制库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B501C4F" w15:done="0"/>
  <w15:commentEx w15:paraId="35382B9E" w15:done="0"/>
  <w15:commentEx w15:paraId="4D33475D" w15:done="0"/>
  <w15:commentEx w15:paraId="58DA36E4" w15:done="0"/>
  <w15:commentEx w15:paraId="604F6453" w15:done="0"/>
  <w15:commentEx w15:paraId="072A10FE" w15:done="0"/>
  <w15:commentEx w15:paraId="6784282F" w15:done="0"/>
  <w15:commentEx w15:paraId="1CDD38A7" w15:done="0"/>
  <w15:commentEx w15:paraId="1A335C24" w15:done="0"/>
  <w15:commentEx w15:paraId="2FE07411" w15:done="0"/>
  <w15:commentEx w15:paraId="15564994" w15:done="0"/>
  <w15:commentEx w15:paraId="4D3C1013" w15:done="0"/>
  <w15:commentEx w15:paraId="2B3272D2" w15:done="0"/>
  <w15:commentEx w15:paraId="44325F75" w15:done="0"/>
  <w15:commentEx w15:paraId="5DA51776" w15:done="0"/>
  <w15:commentEx w15:paraId="76992A5E" w15:done="0"/>
  <w15:commentEx w15:paraId="64A07314" w15:done="0"/>
  <w15:commentEx w15:paraId="41ED1244" w15:done="0"/>
  <w15:commentEx w15:paraId="395E505C" w15:done="0"/>
  <w15:commentEx w15:paraId="27BA57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4C3"/>
    <w:multiLevelType w:val="multilevel"/>
    <w:tmpl w:val="1C7E34C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E925457"/>
    <w:multiLevelType w:val="multilevel"/>
    <w:tmpl w:val="2E92545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C504CF"/>
    <w:multiLevelType w:val="singleLevel"/>
    <w:tmpl w:val="51C504C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05FF65"/>
    <w:multiLevelType w:val="singleLevel"/>
    <w:tmpl w:val="5F05FF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xb21cn">
    <w15:presenceInfo w15:providerId="None" w15:userId="xb21cn"/>
  </w15:person>
  <w15:person w15:author="tangxiaodong">
    <w15:presenceInfo w15:providerId="None" w15:userId="tangxiaod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EB"/>
    <w:rsid w:val="00012202"/>
    <w:rsid w:val="0003099B"/>
    <w:rsid w:val="00035AB7"/>
    <w:rsid w:val="000A12CB"/>
    <w:rsid w:val="000D303E"/>
    <w:rsid w:val="000D7BD3"/>
    <w:rsid w:val="000F007C"/>
    <w:rsid w:val="0010299E"/>
    <w:rsid w:val="00145FBD"/>
    <w:rsid w:val="00166BA3"/>
    <w:rsid w:val="00175572"/>
    <w:rsid w:val="0019511F"/>
    <w:rsid w:val="001A58DB"/>
    <w:rsid w:val="001B1C18"/>
    <w:rsid w:val="0023384D"/>
    <w:rsid w:val="0023732E"/>
    <w:rsid w:val="00251863"/>
    <w:rsid w:val="00266916"/>
    <w:rsid w:val="002738AA"/>
    <w:rsid w:val="0028151F"/>
    <w:rsid w:val="00287F0D"/>
    <w:rsid w:val="002966EB"/>
    <w:rsid w:val="002F6696"/>
    <w:rsid w:val="00313F78"/>
    <w:rsid w:val="003360B0"/>
    <w:rsid w:val="00337F2F"/>
    <w:rsid w:val="003B43E0"/>
    <w:rsid w:val="003D781E"/>
    <w:rsid w:val="003E2B7E"/>
    <w:rsid w:val="003E383D"/>
    <w:rsid w:val="00423696"/>
    <w:rsid w:val="004365C0"/>
    <w:rsid w:val="00514CE4"/>
    <w:rsid w:val="00541413"/>
    <w:rsid w:val="00582460"/>
    <w:rsid w:val="005826D3"/>
    <w:rsid w:val="00594595"/>
    <w:rsid w:val="005A151F"/>
    <w:rsid w:val="005A7058"/>
    <w:rsid w:val="005A758D"/>
    <w:rsid w:val="005C6CA2"/>
    <w:rsid w:val="005E11E1"/>
    <w:rsid w:val="005E32EC"/>
    <w:rsid w:val="005F5964"/>
    <w:rsid w:val="00663CBE"/>
    <w:rsid w:val="00675B18"/>
    <w:rsid w:val="00687FA0"/>
    <w:rsid w:val="006C6BA1"/>
    <w:rsid w:val="006D016B"/>
    <w:rsid w:val="006E25B9"/>
    <w:rsid w:val="006F41EB"/>
    <w:rsid w:val="00707ACA"/>
    <w:rsid w:val="0075292B"/>
    <w:rsid w:val="007556EA"/>
    <w:rsid w:val="0077678C"/>
    <w:rsid w:val="007A667A"/>
    <w:rsid w:val="007B0290"/>
    <w:rsid w:val="007D3079"/>
    <w:rsid w:val="007D39D3"/>
    <w:rsid w:val="007D55C5"/>
    <w:rsid w:val="007F29DF"/>
    <w:rsid w:val="008027B9"/>
    <w:rsid w:val="00832D75"/>
    <w:rsid w:val="00861459"/>
    <w:rsid w:val="008A4BCE"/>
    <w:rsid w:val="008E24F9"/>
    <w:rsid w:val="008E508E"/>
    <w:rsid w:val="008E7054"/>
    <w:rsid w:val="008F5FCC"/>
    <w:rsid w:val="0090747E"/>
    <w:rsid w:val="00987C5A"/>
    <w:rsid w:val="009A4D82"/>
    <w:rsid w:val="009D4FC0"/>
    <w:rsid w:val="009D7225"/>
    <w:rsid w:val="009F24A5"/>
    <w:rsid w:val="00A06C4E"/>
    <w:rsid w:val="00A13D8A"/>
    <w:rsid w:val="00A33917"/>
    <w:rsid w:val="00A41480"/>
    <w:rsid w:val="00A4560D"/>
    <w:rsid w:val="00A5700D"/>
    <w:rsid w:val="00A73B43"/>
    <w:rsid w:val="00AB2564"/>
    <w:rsid w:val="00AB41E4"/>
    <w:rsid w:val="00AB7C27"/>
    <w:rsid w:val="00AC4A29"/>
    <w:rsid w:val="00AE1F83"/>
    <w:rsid w:val="00B148C5"/>
    <w:rsid w:val="00B33A9B"/>
    <w:rsid w:val="00B44E49"/>
    <w:rsid w:val="00B56ACF"/>
    <w:rsid w:val="00BB4D46"/>
    <w:rsid w:val="00BC0A48"/>
    <w:rsid w:val="00C3140D"/>
    <w:rsid w:val="00C40409"/>
    <w:rsid w:val="00C42FC7"/>
    <w:rsid w:val="00C45D10"/>
    <w:rsid w:val="00C50D0E"/>
    <w:rsid w:val="00CB5A09"/>
    <w:rsid w:val="00CC0170"/>
    <w:rsid w:val="00CD06F9"/>
    <w:rsid w:val="00D003B8"/>
    <w:rsid w:val="00D0709B"/>
    <w:rsid w:val="00D15F9E"/>
    <w:rsid w:val="00D30F2F"/>
    <w:rsid w:val="00D41A04"/>
    <w:rsid w:val="00D51833"/>
    <w:rsid w:val="00D528A6"/>
    <w:rsid w:val="00D65918"/>
    <w:rsid w:val="00DC3C1A"/>
    <w:rsid w:val="00DC66EF"/>
    <w:rsid w:val="00E02F65"/>
    <w:rsid w:val="00E134E2"/>
    <w:rsid w:val="00E273B7"/>
    <w:rsid w:val="00E62516"/>
    <w:rsid w:val="00E80108"/>
    <w:rsid w:val="00EB5ABB"/>
    <w:rsid w:val="00ED3533"/>
    <w:rsid w:val="00EF1A4F"/>
    <w:rsid w:val="00EF425F"/>
    <w:rsid w:val="00F113FF"/>
    <w:rsid w:val="00F21296"/>
    <w:rsid w:val="00F2206F"/>
    <w:rsid w:val="00F53A91"/>
    <w:rsid w:val="00F60398"/>
    <w:rsid w:val="00F92C07"/>
    <w:rsid w:val="00F962FF"/>
    <w:rsid w:val="00FA34E2"/>
    <w:rsid w:val="00FB7867"/>
    <w:rsid w:val="00FE2A89"/>
    <w:rsid w:val="104B0DFD"/>
    <w:rsid w:val="164D4739"/>
    <w:rsid w:val="1CC02B3E"/>
    <w:rsid w:val="28BE2520"/>
    <w:rsid w:val="3DDD7F84"/>
    <w:rsid w:val="430C761B"/>
    <w:rsid w:val="437E280D"/>
    <w:rsid w:val="5088002F"/>
    <w:rsid w:val="5625135A"/>
    <w:rsid w:val="582E61DB"/>
    <w:rsid w:val="5A6E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spacing w:line="276" w:lineRule="auto"/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2">
    <w:name w:val="批注框文本 Char"/>
    <w:basedOn w:val="7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664</Words>
  <Characters>3785</Characters>
  <Lines>31</Lines>
  <Paragraphs>8</Paragraphs>
  <TotalTime>14490</TotalTime>
  <ScaleCrop>false</ScaleCrop>
  <LinksUpToDate>false</LinksUpToDate>
  <CharactersWithSpaces>4441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2018-05-18T03:38:00Z</dcterms:created>
  <dc:creator>Administrator</dc:creator>
  <cp:lastModifiedBy>tangxiaodong</cp:lastModifiedBy>
  <dcterms:modified xsi:type="dcterms:W3CDTF">2019-04-29T09:33:37Z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